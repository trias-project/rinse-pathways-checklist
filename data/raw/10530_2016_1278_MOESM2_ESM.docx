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53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r w:rsidR="00BE2F38" w:rsidRPr="00BE2F38">
        <w:rPr>
          <w:rFonts w:ascii="Times New Roman" w:eastAsia="Times New Roman" w:hAnsi="Times New Roman" w:cs="Times New Roman"/>
          <w:sz w:val="24"/>
          <w:szCs w:val="24"/>
        </w:rPr>
        <w:t>Long-term changes in pathways and vectors of biological invasions in Northwest Europe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Authors: 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>Alexandra Zieritz</w:t>
      </w: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>*, Belinda Gallardo</w:t>
      </w: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2,3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>, Simon J. Baker</w:t>
      </w: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>, J Robert Britton</w:t>
      </w: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>, Johan L.C.H. van Valkenburg</w:t>
      </w: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>, Hugo Verreycken</w:t>
      </w: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>, David C. Aldridge</w:t>
      </w: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b/>
          <w:bCs/>
          <w:sz w:val="24"/>
          <w:szCs w:val="24"/>
        </w:rPr>
        <w:t>Affiliations: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 xml:space="preserve"> School of Geography, University of Nottingham Malaysia Campus, Jalan Broga, 43500 Semenyih, Malaysia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 xml:space="preserve"> Department of Zoology, University of Cambridge, Downing Street, Cambridge CB2 3EJ, UK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 xml:space="preserve"> Department of Biodiversity Conservation and Ecosystem Restoration. Pyrenean Institute of Ecology - Spanish National Research Council (IPE-CSIC). Avda. Montañana 1005, 50059 Zaragoza, Spain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 xml:space="preserve"> Natural England, York, UK (retired)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 xml:space="preserve"> Department of Life and Environmental Sciences, Faculty of Science and Technology, Bournemouth University, Fern Barrow, Poole, Dorset, BH12 5BB, UK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 xml:space="preserve"> Netherlands Food and Consumer Product Safety Authority, National Reference Centre, P.O. Box 9102, 6700 HC Wageningen, The Netherlands</w:t>
      </w:r>
    </w:p>
    <w:p w:rsidR="0055359D" w:rsidRP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55359D">
        <w:rPr>
          <w:rFonts w:ascii="Times New Roman" w:eastAsia="Times New Roman" w:hAnsi="Times New Roman" w:cs="Times New Roman"/>
          <w:sz w:val="24"/>
          <w:szCs w:val="24"/>
        </w:rPr>
        <w:t xml:space="preserve"> Research Institute for Nature and Forest, Kliniekstraat 25, B-1070 Brussels, Belgium</w:t>
      </w:r>
    </w:p>
    <w:p w:rsid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59D">
        <w:rPr>
          <w:rFonts w:ascii="Times New Roman" w:eastAsia="Times New Roman" w:hAnsi="Times New Roman" w:cs="Times New Roman"/>
          <w:sz w:val="24"/>
          <w:szCs w:val="24"/>
        </w:rPr>
        <w:t>*Corresponding author</w:t>
      </w:r>
    </w:p>
    <w:p w:rsidR="0055359D" w:rsidRDefault="0055359D" w:rsidP="0055359D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5359D" w:rsidSect="0055359D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DC2EC2" w:rsidRDefault="00BA0762" w:rsidP="00F60945">
      <w:pPr>
        <w:spacing w:after="200" w:line="480" w:lineRule="auto"/>
        <w:jc w:val="both"/>
      </w:pPr>
      <w:r w:rsidRPr="00BA07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Suppl. Table 2. </w:t>
      </w:r>
      <w:r w:rsidR="00F60945">
        <w:rPr>
          <w:rFonts w:ascii="Times New Roman" w:eastAsia="Times New Roman" w:hAnsi="Times New Roman" w:cs="Times New Roman"/>
          <w:sz w:val="24"/>
          <w:szCs w:val="24"/>
        </w:rPr>
        <w:t>I</w:t>
      </w:r>
      <w:r w:rsidR="00F257B9">
        <w:rPr>
          <w:rFonts w:ascii="Times New Roman" w:eastAsia="Times New Roman" w:hAnsi="Times New Roman" w:cs="Times New Roman"/>
          <w:sz w:val="24"/>
          <w:szCs w:val="24"/>
        </w:rPr>
        <w:t>nformation on</w:t>
      </w:r>
      <w:r w:rsidR="00F257B9" w:rsidRPr="00F257B9">
        <w:rPr>
          <w:rFonts w:ascii="Times New Roman" w:eastAsia="Times New Roman" w:hAnsi="Times New Roman" w:cs="Times New Roman"/>
          <w:sz w:val="24"/>
          <w:szCs w:val="24"/>
        </w:rPr>
        <w:t xml:space="preserve"> presence/absence and first year of observation in the wild in each country, and continent(s) of origin, invasion pathway(s), invasion vector(s) and environment for 353 species, comprising </w:t>
      </w:r>
      <w:r w:rsidR="00F60945" w:rsidRPr="00F257B9">
        <w:rPr>
          <w:rFonts w:ascii="Times New Roman" w:eastAsia="Times New Roman" w:hAnsi="Times New Roman" w:cs="Times New Roman"/>
          <w:sz w:val="24"/>
          <w:szCs w:val="24"/>
        </w:rPr>
        <w:t>53 n</w:t>
      </w:r>
      <w:r w:rsidR="00F60945">
        <w:rPr>
          <w:rFonts w:ascii="Times New Roman" w:eastAsia="Times New Roman" w:hAnsi="Times New Roman" w:cs="Times New Roman"/>
          <w:sz w:val="24"/>
          <w:szCs w:val="24"/>
        </w:rPr>
        <w:t xml:space="preserve">on-native invasive Angiospermae, and </w:t>
      </w:r>
      <w:r w:rsidR="00F257B9" w:rsidRPr="00F257B9">
        <w:rPr>
          <w:rFonts w:ascii="Times New Roman" w:eastAsia="Times New Roman" w:hAnsi="Times New Roman" w:cs="Times New Roman"/>
          <w:sz w:val="24"/>
          <w:szCs w:val="24"/>
        </w:rPr>
        <w:t>all non-native Mollusca, Osteichthyes (bony fish), Anseriform</w:t>
      </w:r>
      <w:r w:rsidR="00F60945">
        <w:rPr>
          <w:rFonts w:ascii="Times New Roman" w:eastAsia="Times New Roman" w:hAnsi="Times New Roman" w:cs="Times New Roman"/>
          <w:sz w:val="24"/>
          <w:szCs w:val="24"/>
        </w:rPr>
        <w:t>es (wildfowl) and Mammalia established in at least one of the four study countries (i.e. Great Britain, France, Belgium and the Netherlands).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5"/>
        <w:gridCol w:w="425"/>
        <w:gridCol w:w="425"/>
        <w:gridCol w:w="426"/>
        <w:gridCol w:w="637"/>
        <w:gridCol w:w="638"/>
        <w:gridCol w:w="638"/>
        <w:gridCol w:w="638"/>
        <w:gridCol w:w="992"/>
        <w:gridCol w:w="460"/>
        <w:gridCol w:w="461"/>
        <w:gridCol w:w="461"/>
        <w:gridCol w:w="461"/>
        <w:gridCol w:w="368"/>
        <w:gridCol w:w="369"/>
        <w:gridCol w:w="368"/>
        <w:gridCol w:w="369"/>
        <w:gridCol w:w="369"/>
        <w:gridCol w:w="709"/>
        <w:gridCol w:w="992"/>
        <w:tblGridChange w:id="1">
          <w:tblGrid>
            <w:gridCol w:w="3261"/>
            <w:gridCol w:w="425"/>
            <w:gridCol w:w="425"/>
            <w:gridCol w:w="425"/>
            <w:gridCol w:w="426"/>
            <w:gridCol w:w="637"/>
            <w:gridCol w:w="638"/>
            <w:gridCol w:w="638"/>
            <w:gridCol w:w="638"/>
            <w:gridCol w:w="992"/>
            <w:gridCol w:w="460"/>
            <w:gridCol w:w="461"/>
            <w:gridCol w:w="461"/>
            <w:gridCol w:w="461"/>
            <w:gridCol w:w="368"/>
            <w:gridCol w:w="369"/>
            <w:gridCol w:w="368"/>
            <w:gridCol w:w="369"/>
            <w:gridCol w:w="369"/>
            <w:gridCol w:w="709"/>
            <w:gridCol w:w="992"/>
          </w:tblGrid>
        </w:tblGridChange>
      </w:tblGrid>
      <w:tr w:rsidR="001555AB" w:rsidRPr="001555AB" w:rsidTr="001555AB">
        <w:trPr>
          <w:cantSplit/>
          <w:trHeight w:val="631"/>
        </w:trPr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572AD1" w:rsidRPr="001555AB" w:rsidRDefault="00572AD1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72AD1" w:rsidRPr="001555AB" w:rsidRDefault="00572AD1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Established in 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72AD1" w:rsidRPr="001555AB" w:rsidRDefault="00572AD1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First year of record in the wild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72AD1" w:rsidRPr="001555AB" w:rsidRDefault="00572AD1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72AD1" w:rsidRPr="001555AB" w:rsidRDefault="00572AD1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Pathway of introduction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72AD1" w:rsidRPr="001555AB" w:rsidRDefault="00572AD1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Vector of deliberate introduction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72AD1" w:rsidRPr="001555AB" w:rsidRDefault="00572AD1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572AD1" w:rsidRPr="001555AB" w:rsidRDefault="00572AD1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555AB" w:rsidRPr="001555AB" w:rsidTr="00553F92">
        <w:trPr>
          <w:cantSplit/>
          <w:trHeight w:val="2613"/>
        </w:trPr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GB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637" w:type="dxa"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GB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638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Continent(s) of origin</w:t>
            </w: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deliberate import &amp; release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deliberate import &amp; escape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accidental introduction</w:t>
            </w: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572AD1" w:rsidRPr="001555AB" w:rsidRDefault="00572AD1" w:rsidP="00553F92">
            <w:pPr>
              <w:spacing w:after="120"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dispersal</w:t>
            </w:r>
          </w:p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ornamental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leisure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industry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biocontrol</w:t>
            </w:r>
          </w:p>
        </w:tc>
        <w:tc>
          <w:tcPr>
            <w:tcW w:w="369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72AD1" w:rsidRPr="001555AB" w:rsidRDefault="00572AD1" w:rsidP="00BA0762">
            <w:pPr>
              <w:spacing w:after="120" w:line="276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References</w:t>
            </w:r>
          </w:p>
        </w:tc>
      </w:tr>
      <w:tr w:rsidR="001555AB" w:rsidRPr="001555AB" w:rsidTr="00553F92"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>ANGIOSPERMAE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442747" w:rsidRPr="001555AB" w:rsidRDefault="00442747" w:rsidP="00BA0762">
            <w:pPr>
              <w:spacing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555AB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Acacia dealbata </w:t>
            </w:r>
            <w:r w:rsidRPr="001555AB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5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1847</w:t>
            </w:r>
          </w:p>
        </w:tc>
        <w:tc>
          <w:tcPr>
            <w:tcW w:w="638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2D7FC4" w:rsidRPr="001555AB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848A9" w:rsidRPr="001555AB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1555AB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Acacia mearnsii</w:t>
            </w:r>
            <w:r w:rsidR="0091755F"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1755F"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De Wild.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5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638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2D7FC4" w:rsidRPr="0040401D" w:rsidRDefault="002E3F59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</w:tr>
      <w:tr w:rsidR="001555AB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Acacia saligna</w:t>
            </w:r>
            <w:r w:rsidR="0091755F"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1755F"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(Labill.) H. L. Wendl.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5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1961</w:t>
            </w:r>
          </w:p>
        </w:tc>
        <w:tc>
          <w:tcPr>
            <w:tcW w:w="638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D7FC4" w:rsidRPr="0040401D" w:rsidRDefault="002D7FC4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2D7FC4" w:rsidRPr="0040401D" w:rsidRDefault="002E3F59" w:rsidP="00BA0762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1,2,4</w:t>
            </w:r>
          </w:p>
        </w:tc>
      </w:tr>
      <w:tr w:rsidR="00A217E7" w:rsidRPr="00AE26B8" w:rsidTr="00A217E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Acer negundo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/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A217E7" w:rsidRPr="0040401D" w:rsidRDefault="00A217E7" w:rsidP="00A217E7">
            <w:pPr>
              <w:spacing w:after="120"/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A217E7" w:rsidRPr="0040401D" w:rsidRDefault="00A217E7" w:rsidP="00A217E7">
            <w:pPr>
              <w:spacing w:after="120"/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/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A217E7" w:rsidRPr="0040401D" w:rsidRDefault="00A217E7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1688</w:t>
            </w:r>
          </w:p>
        </w:tc>
        <w:tc>
          <w:tcPr>
            <w:tcW w:w="638" w:type="dxa"/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1688</w:t>
            </w:r>
          </w:p>
        </w:tc>
        <w:tc>
          <w:tcPr>
            <w:tcW w:w="638" w:type="dxa"/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1955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A217E7" w:rsidRPr="0040401D" w:rsidRDefault="006753E9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217E7" w:rsidRPr="0040401D" w:rsidRDefault="00A217E7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A217E7" w:rsidRPr="0040401D" w:rsidRDefault="006445F8" w:rsidP="00A217E7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A217E7" w:rsidRPr="0040401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25FA6" w:rsidRPr="0040401D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Acroptilon repens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/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887854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1948</w:t>
            </w:r>
          </w:p>
        </w:tc>
        <w:tc>
          <w:tcPr>
            <w:tcW w:w="638" w:type="dxa"/>
            <w:vAlign w:val="bottom"/>
          </w:tcPr>
          <w:p w:rsidR="006445F8" w:rsidRPr="0040401D" w:rsidRDefault="006753E9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Ailanthus altissima </w:t>
            </w:r>
            <w:r w:rsidRPr="0040401D">
              <w:rPr>
                <w:rFonts w:ascii="Times New Roman" w:hAnsi="Times New Roman" w:cs="Times New Roman"/>
                <w:iCs/>
                <w:sz w:val="20"/>
                <w:szCs w:val="20"/>
              </w:rPr>
              <w:t>(Mill.)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1935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1786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 xml:space="preserve">As, Aus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1-9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 xml:space="preserve">Akebia quinata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(Houtt.) Decne.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1,3,4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Ambrosia artemisiifolia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1863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1875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1-4,5,7,8,10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Amelanchier lamarckii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F. G. Schroed.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1887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1876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1870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Arundo donax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Af, 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F+T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1,2,4,5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Aster X salignus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Willd.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1846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1815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1861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1,2,5-7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Baccharis halimifolia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1924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1683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1-3,5-8,10,11</w:t>
            </w:r>
          </w:p>
        </w:tc>
      </w:tr>
      <w:tr w:rsidR="00887854" w:rsidRPr="001555AB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Buddleja davidii</w:t>
            </w:r>
            <w:r w:rsidR="00E27118"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E27118"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Franch.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1922</w:t>
            </w:r>
          </w:p>
        </w:tc>
        <w:tc>
          <w:tcPr>
            <w:tcW w:w="638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1895</w:t>
            </w:r>
          </w:p>
        </w:tc>
        <w:tc>
          <w:tcPr>
            <w:tcW w:w="638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887854" w:rsidRPr="0040401D" w:rsidRDefault="006753E9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887854" w:rsidRPr="0040401D" w:rsidRDefault="00887854" w:rsidP="0088785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</w:t>
            </w:r>
            <w:r w:rsidR="006B171F" w:rsidRPr="0040401D">
              <w:rPr>
                <w:rFonts w:ascii="Times New Roman" w:hAnsi="Times New Roman" w:cs="Times New Roman"/>
                <w:sz w:val="20"/>
                <w:szCs w:val="20"/>
              </w:rPr>
              <w:t>4,</w:t>
            </w: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A5FC0" w:rsidRPr="0040401D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C49D4" w:rsidRPr="001555AB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Bunias orientalis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C49D4" w:rsidRPr="0040401D" w:rsidRDefault="0088785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1825</w:t>
            </w:r>
          </w:p>
        </w:tc>
        <w:tc>
          <w:tcPr>
            <w:tcW w:w="638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1899</w:t>
            </w:r>
          </w:p>
        </w:tc>
        <w:tc>
          <w:tcPr>
            <w:tcW w:w="638" w:type="dxa"/>
            <w:vAlign w:val="bottom"/>
          </w:tcPr>
          <w:p w:rsidR="009C49D4" w:rsidRPr="0040401D" w:rsidRDefault="00D30EE7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  <w:r w:rsidR="009C49D4" w:rsidRPr="0040401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1853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Cabomba caroliniana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A. Gray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1969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1-3,5,7,8,10,11</w:t>
            </w:r>
          </w:p>
        </w:tc>
      </w:tr>
      <w:tr w:rsidR="009C49D4" w:rsidRPr="001555AB" w:rsidTr="00E17F34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Campylopus introflexus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(Hedwig) Bridel, 1819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1941</w:t>
            </w:r>
          </w:p>
        </w:tc>
        <w:tc>
          <w:tcPr>
            <w:tcW w:w="638" w:type="dxa"/>
            <w:vAlign w:val="bottom"/>
          </w:tcPr>
          <w:p w:rsidR="009C49D4" w:rsidRPr="0040401D" w:rsidRDefault="009C49D4" w:rsidP="009C49D4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1954</w:t>
            </w:r>
          </w:p>
        </w:tc>
        <w:tc>
          <w:tcPr>
            <w:tcW w:w="638" w:type="dxa"/>
            <w:vAlign w:val="bottom"/>
          </w:tcPr>
          <w:p w:rsidR="009C49D4" w:rsidRPr="0040401D" w:rsidRDefault="009C49D4" w:rsidP="009C49D4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Af, Aus,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Carpobrotus edulis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(Linnaeus) Brown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1-3,4,5, 11</w:t>
            </w:r>
          </w:p>
        </w:tc>
      </w:tr>
      <w:tr w:rsidR="009C49D4" w:rsidRPr="001555AB" w:rsidTr="00E17F34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Cenchrus longispinus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vAlign w:val="bottom"/>
          </w:tcPr>
          <w:p w:rsidR="009C49D4" w:rsidRPr="0040401D" w:rsidRDefault="00D30EE7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49D4" w:rsidRPr="0040401D" w:rsidRDefault="00D30EE7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C49D4" w:rsidRPr="0040401D" w:rsidRDefault="00D30EE7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,7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Cornus sericea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1838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1885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1974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Cortaderia selloana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(Schultes) Ascherson &amp; Gräbner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1925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1899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1-3,4,5,7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Cotoneaster horizontalis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Decaisne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1940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2,3,5-</w:t>
            </w:r>
            <w:r w:rsidRPr="0040401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8,10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 xml:space="preserve">Crassula helmsii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(Kirk) Cockayne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1911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1-12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Echinocystis lobata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(Michx.) Torr. &amp; A. Gray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Egeria densa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Planchon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1919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1-8,10,11,13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Eichhornia crassipes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(Mart.) Solms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1961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1-3,5,7,8,10</w:t>
            </w:r>
          </w:p>
        </w:tc>
      </w:tr>
      <w:tr w:rsidR="009C49D4" w:rsidRPr="001555AB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Elodea callitrichoides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C49D4" w:rsidRPr="0040401D" w:rsidRDefault="00887854" w:rsidP="009C49D4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1948</w:t>
            </w:r>
          </w:p>
        </w:tc>
        <w:tc>
          <w:tcPr>
            <w:tcW w:w="638" w:type="dxa"/>
            <w:vAlign w:val="bottom"/>
          </w:tcPr>
          <w:p w:rsidR="009C49D4" w:rsidRPr="0040401D" w:rsidRDefault="009C49D4" w:rsidP="009C49D4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1959</w:t>
            </w:r>
          </w:p>
        </w:tc>
        <w:tc>
          <w:tcPr>
            <w:tcW w:w="638" w:type="dxa"/>
            <w:vAlign w:val="bottom"/>
          </w:tcPr>
          <w:p w:rsidR="009C49D4" w:rsidRPr="0040401D" w:rsidRDefault="009C49D4" w:rsidP="009C49D4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49D4" w:rsidRPr="0040401D" w:rsidRDefault="00887854" w:rsidP="009C49D4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C49D4" w:rsidRPr="0040401D" w:rsidRDefault="006B171F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C49D4" w:rsidRPr="0040401D" w:rsidRDefault="006B171F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C49D4" w:rsidRPr="0040401D" w:rsidRDefault="006B171F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49D4" w:rsidRPr="0040401D" w:rsidRDefault="009C49D4" w:rsidP="009C49D4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C49D4" w:rsidRPr="0040401D" w:rsidRDefault="009C49D4" w:rsidP="009C49D4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  <w:r w:rsidR="006B171F" w:rsidRPr="0040401D">
              <w:rPr>
                <w:rFonts w:ascii="Times New Roman" w:hAnsi="Times New Roman" w:cs="Times New Roman"/>
                <w:sz w:val="20"/>
                <w:szCs w:val="20"/>
              </w:rPr>
              <w:t>,11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Elodea canadensis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Michaux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1845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1860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1860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1-8,10,11,14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Elodea nuttallii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(Planchon) St-John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1973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1,2,5-8,11,12</w:t>
            </w:r>
          </w:p>
        </w:tc>
      </w:tr>
      <w:tr w:rsidR="00FD58F5" w:rsidRPr="001555AB" w:rsidTr="007E428C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Epilobium ciliatum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Raf.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FD58F5" w:rsidRPr="0040401D" w:rsidRDefault="00887854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1891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1961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As, 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A5FC0" w:rsidRPr="0040401D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Euphorbia X pseudovirgata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(Schur)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1887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2,5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Fallopia japonica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(Houttuyn) Ronse Decraene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 xml:space="preserve">1825 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1939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1849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Fallopia sachalinensis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(Schmidt) Ronse Decraene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1896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</w:t>
            </w:r>
          </w:p>
        </w:tc>
      </w:tr>
      <w:tr w:rsidR="006445F8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Fallopia X bohemica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(Chrtek &amp; Chrtková) Bailey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1954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445F8" w:rsidRPr="0040401D" w:rsidRDefault="006445F8" w:rsidP="006445F8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</w:t>
            </w:r>
          </w:p>
        </w:tc>
      </w:tr>
      <w:tr w:rsidR="00FD58F5" w:rsidRPr="00876D20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Galinsoga quadriradiata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Ruiz &amp; Pav.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FD58F5" w:rsidRPr="0040401D" w:rsidRDefault="00887854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1909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1973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,7</w:t>
            </w:r>
          </w:p>
        </w:tc>
      </w:tr>
      <w:tr w:rsidR="00FD58F5" w:rsidRPr="001555AB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Grindelia squarrosa</w:t>
            </w:r>
            <w:r w:rsidR="00981D1C"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981D1C"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(Pursh) Dun.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FD58F5" w:rsidRPr="0040401D" w:rsidRDefault="00E27118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FD58F5" w:rsidRPr="0040401D" w:rsidRDefault="006753E9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D30EE7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D30EE7" w:rsidRPr="0040401D">
              <w:rPr>
                <w:rFonts w:ascii="Times New Roman" w:hAnsi="Times New Roman" w:cs="Times New Roman"/>
                <w:sz w:val="20"/>
                <w:szCs w:val="20"/>
              </w:rPr>
              <w:t>,7</w:t>
            </w:r>
            <w:r w:rsidR="00E27118" w:rsidRPr="0040401D">
              <w:rPr>
                <w:rFonts w:ascii="Times New Roman" w:hAnsi="Times New Roman" w:cs="Times New Roman"/>
                <w:sz w:val="20"/>
                <w:szCs w:val="20"/>
              </w:rPr>
              <w:t>,10</w:t>
            </w:r>
          </w:p>
        </w:tc>
      </w:tr>
      <w:tr w:rsidR="004E354A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Hedychium gardnerianum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Sheppard ex Ker Gawl.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E354A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Helianthus tuberosus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1617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1607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1613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1,3,5-8,10</w:t>
            </w:r>
          </w:p>
        </w:tc>
      </w:tr>
      <w:tr w:rsidR="004E354A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Heracleum mantegazzianum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Sommier &amp; Levier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1817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E354A" w:rsidRPr="0040401D" w:rsidRDefault="004E354A" w:rsidP="004E354A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</w:t>
            </w:r>
          </w:p>
        </w:tc>
      </w:tr>
      <w:tr w:rsidR="004E354A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Hydrilla verticillata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(C. Linnaeus) Royle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As, 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</w:tr>
      <w:tr w:rsidR="004E354A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Hydrocotyle ranunculoides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L.f.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1-3,5-8,10-12</w:t>
            </w:r>
          </w:p>
        </w:tc>
      </w:tr>
      <w:tr w:rsidR="004E354A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Impatiens glandulifera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Royle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1839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1839</w:t>
            </w:r>
          </w:p>
        </w:tc>
        <w:tc>
          <w:tcPr>
            <w:tcW w:w="63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E354A" w:rsidRPr="0040401D" w:rsidRDefault="004E354A" w:rsidP="004E354A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</w:t>
            </w:r>
          </w:p>
        </w:tc>
      </w:tr>
      <w:tr w:rsidR="00FD58F5" w:rsidRPr="001555AB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Iva xanthiifolia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Nutt.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FD58F5" w:rsidRPr="0040401D" w:rsidRDefault="00887854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1901</w:t>
            </w:r>
          </w:p>
        </w:tc>
        <w:tc>
          <w:tcPr>
            <w:tcW w:w="638" w:type="dxa"/>
            <w:vAlign w:val="bottom"/>
          </w:tcPr>
          <w:p w:rsidR="00FD58F5" w:rsidRPr="0040401D" w:rsidRDefault="006753E9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FD58F5" w:rsidRPr="0040401D" w:rsidRDefault="00981D1C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FD58F5" w:rsidRPr="0040401D" w:rsidRDefault="00981D1C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  <w:r w:rsidR="00981D1C" w:rsidRPr="0040401D">
              <w:rPr>
                <w:rFonts w:ascii="Times New Roman" w:hAnsi="Times New Roman" w:cs="Times New Roman"/>
                <w:sz w:val="20"/>
                <w:szCs w:val="20"/>
              </w:rPr>
              <w:t>,7</w:t>
            </w:r>
          </w:p>
        </w:tc>
      </w:tr>
      <w:tr w:rsidR="00FD58F5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Lagarosiphon major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(Ridley) Moss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1944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1939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D58F5" w:rsidRPr="0040401D" w:rsidRDefault="00FD58F5" w:rsidP="00FD58F5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1-8,10-11</w:t>
            </w:r>
          </w:p>
        </w:tc>
      </w:tr>
      <w:tr w:rsidR="00FD58F5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Lonicera japonica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Thunb.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1937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1899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1,2,4,5,7</w:t>
            </w:r>
          </w:p>
        </w:tc>
      </w:tr>
      <w:tr w:rsidR="00FD58F5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Ludwigia grandiflora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(Michx.) Greuter &amp; Burdet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1820</w:t>
            </w:r>
          </w:p>
        </w:tc>
        <w:tc>
          <w:tcPr>
            <w:tcW w:w="63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D58F5" w:rsidRPr="0040401D" w:rsidRDefault="00FD58F5" w:rsidP="00FD58F5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1-3,5-8,10-12</w:t>
            </w:r>
          </w:p>
        </w:tc>
      </w:tr>
      <w:tr w:rsidR="00ED409F" w:rsidRPr="001555AB" w:rsidTr="00876D20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Ludwigia peploides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(Kunth.) P.H. Raven, 1963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ED409F" w:rsidRPr="0040401D" w:rsidRDefault="0010080B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638" w:type="dxa"/>
            <w:vAlign w:val="bottom"/>
          </w:tcPr>
          <w:p w:rsidR="00ED409F" w:rsidRPr="0040401D" w:rsidRDefault="006753E9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1820</w:t>
            </w:r>
          </w:p>
        </w:tc>
        <w:tc>
          <w:tcPr>
            <w:tcW w:w="638" w:type="dxa"/>
            <w:vAlign w:val="bottom"/>
          </w:tcPr>
          <w:p w:rsidR="00ED409F" w:rsidRPr="0040401D" w:rsidRDefault="006753E9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ED409F" w:rsidRPr="0040401D" w:rsidRDefault="00E27118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Aus, 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ED409F" w:rsidRPr="0040401D" w:rsidRDefault="00ED409F" w:rsidP="00ED409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887854" w:rsidRPr="0040401D">
              <w:rPr>
                <w:rFonts w:ascii="Times New Roman" w:hAnsi="Times New Roman" w:cs="Times New Roman"/>
                <w:sz w:val="20"/>
                <w:szCs w:val="20"/>
              </w:rPr>
              <w:t>,5</w:t>
            </w:r>
            <w:r w:rsidR="00981D1C" w:rsidRPr="0040401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A5FC0" w:rsidRPr="0040401D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="00981D1C" w:rsidRPr="0040401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E27118" w:rsidRPr="0040401D">
              <w:rPr>
                <w:rFonts w:ascii="Times New Roman" w:hAnsi="Times New Roman" w:cs="Times New Roman"/>
                <w:sz w:val="20"/>
                <w:szCs w:val="20"/>
              </w:rPr>
              <w:t>,10</w:t>
            </w:r>
          </w:p>
        </w:tc>
      </w:tr>
      <w:tr w:rsidR="00981D1C" w:rsidRPr="001555AB" w:rsidTr="00876D20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Lupinus polyphyllus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Lindl.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1900</w:t>
            </w:r>
          </w:p>
        </w:tc>
        <w:tc>
          <w:tcPr>
            <w:tcW w:w="638" w:type="dxa"/>
            <w:vAlign w:val="bottom"/>
          </w:tcPr>
          <w:p w:rsidR="00981D1C" w:rsidRPr="0040401D" w:rsidRDefault="006753E9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0A5FC0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1,2,5,</w:t>
            </w:r>
            <w:r w:rsidR="000A5FC0" w:rsidRPr="0040401D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81D1C" w:rsidRPr="001555AB" w:rsidTr="00876D20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Lysichiton americanus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Hultén &amp; H. St. John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1901</w:t>
            </w:r>
          </w:p>
        </w:tc>
        <w:tc>
          <w:tcPr>
            <w:tcW w:w="638" w:type="dxa"/>
            <w:vAlign w:val="bottom"/>
          </w:tcPr>
          <w:p w:rsidR="00981D1C" w:rsidRPr="0040401D" w:rsidRDefault="006753E9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0A5FC0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E27118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0A5FC0" w:rsidRPr="0040401D">
              <w:rPr>
                <w:rFonts w:ascii="Times New Roman" w:hAnsi="Times New Roman" w:cs="Times New Roman"/>
                <w:sz w:val="20"/>
                <w:szCs w:val="20"/>
              </w:rPr>
              <w:t>,T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</w:t>
            </w:r>
            <w:r w:rsidR="000A5FC0" w:rsidRPr="0040401D">
              <w:rPr>
                <w:rFonts w:ascii="Times New Roman" w:hAnsi="Times New Roman" w:cs="Times New Roman"/>
                <w:sz w:val="20"/>
                <w:szCs w:val="20"/>
              </w:rPr>
              <w:t>,6</w:t>
            </w:r>
            <w:r w:rsidR="00E27118" w:rsidRPr="0040401D">
              <w:rPr>
                <w:rFonts w:ascii="Times New Roman" w:hAnsi="Times New Roman" w:cs="Times New Roman"/>
                <w:sz w:val="20"/>
                <w:szCs w:val="20"/>
              </w:rPr>
              <w:t>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Mahonia aquifolium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(Pursh) Nutt.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1874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</w:t>
            </w:r>
          </w:p>
        </w:tc>
      </w:tr>
      <w:tr w:rsidR="00981D1C" w:rsidRPr="001555AB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 xml:space="preserve">Mimulus guttatus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DC.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1824</w:t>
            </w:r>
          </w:p>
        </w:tc>
        <w:tc>
          <w:tcPr>
            <w:tcW w:w="638" w:type="dxa"/>
            <w:vAlign w:val="bottom"/>
          </w:tcPr>
          <w:p w:rsidR="00981D1C" w:rsidRPr="0040401D" w:rsidRDefault="006753E9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1,2,5,</w:t>
            </w:r>
            <w:r w:rsidR="000A5FC0" w:rsidRPr="0040401D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Myriophyllum aquaticum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(Vellozo) Verdcourt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1880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1-8,10-11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Myriophyllum heterophyllum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Michx.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1941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1-8,10-11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Nassella neesiana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1916</w:t>
            </w:r>
          </w:p>
        </w:tc>
        <w:tc>
          <w:tcPr>
            <w:tcW w:w="638" w:type="dxa"/>
            <w:vAlign w:val="bottom"/>
          </w:tcPr>
          <w:p w:rsidR="00981D1C" w:rsidRPr="0040401D" w:rsidRDefault="006753E9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1895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1,4,5,7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Opuntia ficus-indica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(L.) Mill.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1834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81D1C" w:rsidRPr="001555AB" w:rsidTr="006561F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Opuntia stricta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(Haw.) Haw.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vAlign w:val="bottom"/>
          </w:tcPr>
          <w:p w:rsidR="00981D1C" w:rsidRPr="0040401D" w:rsidRDefault="006753E9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Oxalis pes-caprae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1901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1833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1-5,7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Paspalum distichum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1924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Af, As, 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F+T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1-3,5,7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Phytolacca acinosa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Roxb.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1925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1960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3,5,7, 10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Phytolacca americana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 xml:space="preserve">1834 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1958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2,3,7,8,10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Prunus serotina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Ehrhart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1853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1875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Psidium cattleianum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Sabine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1818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Rhododendron ponticum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1763</w:t>
            </w:r>
            <w:r w:rsidRPr="0040401D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1920</w:t>
            </w:r>
            <w:r w:rsidRPr="0040401D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1904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Robinia pseudoacacia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1888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1913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1856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1847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Rosa rugosa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Thunb.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1917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1-3,5-8,10</w:t>
            </w:r>
          </w:p>
        </w:tc>
      </w:tr>
      <w:tr w:rsidR="00981D1C" w:rsidRPr="006C12B3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Senecio inaequidens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DC.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1836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1935</w:t>
            </w:r>
          </w:p>
        </w:tc>
        <w:tc>
          <w:tcPr>
            <w:tcW w:w="638" w:type="dxa"/>
            <w:vAlign w:val="bottom"/>
          </w:tcPr>
          <w:p w:rsidR="00981D1C" w:rsidRPr="0040401D" w:rsidRDefault="00EF4C2E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1939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</w:t>
            </w:r>
            <w:r w:rsidR="00EF4C2E" w:rsidRPr="0040401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A5FC0" w:rsidRPr="0040401D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="00EF4C2E" w:rsidRPr="0040401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81D1C" w:rsidRPr="006C12B3" w:rsidTr="005223C7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Sicyos angulatus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Linnaeus, 1753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6753E9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638" w:type="dxa"/>
            <w:vAlign w:val="bottom"/>
          </w:tcPr>
          <w:p w:rsidR="00981D1C" w:rsidRPr="0040401D" w:rsidRDefault="00EF4C2E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  <w:r w:rsidR="00EF4C2E" w:rsidRPr="0040401D">
              <w:rPr>
                <w:rFonts w:ascii="Times New Roman" w:hAnsi="Times New Roman" w:cs="Times New Roman"/>
                <w:sz w:val="20"/>
                <w:szCs w:val="20"/>
              </w:rPr>
              <w:t>,7</w:t>
            </w:r>
          </w:p>
        </w:tc>
      </w:tr>
      <w:tr w:rsidR="00981D1C" w:rsidRPr="001555AB" w:rsidTr="00EF4C2E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 xml:space="preserve">Solanum elaeagnifolium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Cavanilles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6753E9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6753E9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6753E9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  <w:r w:rsidR="00EF4C2E" w:rsidRPr="0040401D">
              <w:rPr>
                <w:rFonts w:ascii="Times New Roman" w:hAnsi="Times New Roman" w:cs="Times New Roman"/>
                <w:sz w:val="20"/>
                <w:szCs w:val="20"/>
              </w:rPr>
              <w:t>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vAlign w:val="bottom"/>
          </w:tcPr>
          <w:p w:rsidR="00981D1C" w:rsidRPr="0040401D" w:rsidRDefault="00EF4C2E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F4C2E" w:rsidRPr="0040401D">
              <w:rPr>
                <w:rFonts w:ascii="Times New Roman" w:hAnsi="Times New Roman" w:cs="Times New Roman"/>
                <w:sz w:val="20"/>
                <w:szCs w:val="20"/>
              </w:rPr>
              <w:t>,7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Solidago canadensis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Linnaeus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1645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1648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1863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1,2,5-8,10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Solidago gigantean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Aiton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1916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1869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1,2,5-8,10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Spartina anglica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C.E. Hubbard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1892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1894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1924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T+M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1-5,8,10,12,15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Spiraea alba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Du Roi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1876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1803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2,5-8,10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Spiraea douglasii 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Hook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1910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1881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sz w:val="20"/>
                <w:szCs w:val="20"/>
              </w:rPr>
              <w:t>2,5-8,10</w:t>
            </w:r>
          </w:p>
        </w:tc>
      </w:tr>
      <w:tr w:rsidR="00981D1C" w:rsidRPr="001555AB" w:rsidTr="00553F92"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Symphyotrichum lanceolatum</w:t>
            </w: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(Willd.) G.L.Nesom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1835</w:t>
            </w:r>
          </w:p>
        </w:tc>
        <w:tc>
          <w:tcPr>
            <w:tcW w:w="6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981D1C" w:rsidRPr="0040401D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40401D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1,2,5-8,10</w:t>
            </w:r>
          </w:p>
        </w:tc>
      </w:tr>
      <w:tr w:rsidR="00981D1C" w:rsidRPr="001555AB" w:rsidTr="00553F92"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>MOLLUSCA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Aegopinella nitens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(Michaud, 1831)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Anomia chinensis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Philippi, 1849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Arion flagellus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Collinge, 1893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Arion vulgaris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(Moquin-Tandon, 1855)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1954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Atrina rigida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(Lightfoot, 1786)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Aulacomya atra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(Molina 1782)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1994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2,5,12,15,18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Bellamya chinensis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(Gray 1834)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2010</w:t>
            </w: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4,10,19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Boettgerilla pallens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Simroth 1912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1967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5,10,20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Brachidontes exustus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Linneaus,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Brachidontes pharaonic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(Fischer P., 1870)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Calliostoma zizyphinum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8,10,17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Calyptraea chinensis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1957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Af,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5,10,17,18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Cecilioides acicula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(Müller, 1774)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1926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Cernuella cisalpine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(Rossmässler, 1837)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Cernuella neglecta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(Draparnaud, 1805)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Choromytilus chilensis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(Hupé, 185)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Choromytilus chorus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(Molina, 1782)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Cochlicella barbara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Corambe obscura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Verrill, 1870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1879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2,15,17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Corbicula fluminalis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(Müller, 1774)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1980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2,8,10,12,16,17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Corbicula fluminea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(Müller, 1774)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1980</w:t>
            </w: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As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2,4,5,10-12,16-18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Crassostrea brasiliana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(Lamarck, 1819)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Crassostrea gigas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(Thunberg 1793)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1926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1883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2,4,5,8,10,12,15,17,18,21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Crassostrea rhizophorae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Guilding 1828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1980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Crassostrea rivularis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(Gould, 1861)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Crassostrea sikamea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(Amemiya 1928)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Crassostrea virginica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(Gmelin 1791)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1871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1861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2,5,10,12,15,17,18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Crepidula fornicata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1872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1949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1911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1926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2,4,5,8,10,12,15,17,18,21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Cyclope neritea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Af,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Deroceras invadens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Reise, Hutchinson, Schunack &amp; Schlitt, 2011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1931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B00638" w:rsidP="00B00638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</w:t>
            </w:r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</w:t>
            </w: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Dreissena polymorpha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(Pallas 1771)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1820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1847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1826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1826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2,4,8,10-12,17,18,21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Dreissena rostriformis bugensis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(Andrusov, 1897)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2011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2009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2006 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B00638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B00638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B00638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B00638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1,4,5,8,16,23,24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Ensis directus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(Conrad 1843)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1986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2,5,12,15,17,18,21,25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Ferrissia fragilis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(Taylor 1981)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1931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Af,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2,5,11,16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Gibbula albida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(Gmelin, 1791)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Gibbula cineraria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8,10,17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Glycymeris glycymeris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Gyraulus chinensis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Dunker, 1848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Gyraulus parvus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(Say, 1817)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Helicodiscus singleyanus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(Pilsbry, 1890)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Helix lucorum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Hygromia cinctella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(Draparnaud, 1801)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1950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Lehmannia nyctelia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(Bourguignat, 1861)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Af,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Lehmannia valentiana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(Férussac, 1822)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Lepidopleurus cancellatus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 (Sowerby, 1840)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10,17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Leucostigma candidescens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(Rossmässler, 1835)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1903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Limacus flavus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Limacus maculatus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(Kaleniczenko 1851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1884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Littorina compressa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(Jeffreys,1865)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Lopha folium</w:t>
            </w:r>
            <w:r w:rsidRPr="001555AB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Lucilla scintilla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(Lowe, 1852)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Marmorana serpentine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 (A. Férussac, 1821)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Melanoides tuberculatus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(Muller, 1774)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Af, 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Menetus dilatatus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 (Gould, 1841)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1869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2,5,8,10,11,16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Mercenaria mercenaria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(Linnaeus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lastRenderedPageBreak/>
              <w:t>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lastRenderedPageBreak/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1861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1930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1933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2,5, 8,10,12,1</w:t>
            </w: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lastRenderedPageBreak/>
              <w:t>5,17,18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>Milax gagates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(Draparnaud, 1801)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1926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Milax nigricans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(Philippi, 1836)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Musculista senhousia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(Benson in Cantor, 1842)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Musculium transversum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(Say, 1829)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1856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1954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2,5,8,10,11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Mya arenaria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1700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1700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1765 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2,4,5,8,10,12,15,17,21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Mytilopsis leucophaeta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(Conrad 1831)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1835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4,5,8,10,11,12,15,,17,18,21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Ocinebrellus inornatus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(Récluz, 1851)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2,8,10,26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Opeas pumilum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(Pfeiffer, 1840)</w:t>
            </w: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 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Osilinus lineatus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(da Costa, 1778)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Ostrea angasi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Sowerby, 1871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Ostrea denselamellosa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Lischke, 1869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Ostrea edulis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Ostrea puelchana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D'Orbigny 1842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Paralaoma servilis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(Shuttleworth, 1852)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Patinopecten yessoensis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Jay, 1857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Pecten maximus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10,17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>Petricola pholadiformis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Lamarck, 1818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1870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2,5,8,10,12,15,17,18,21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Physella acuta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(Draparnaud, 1805)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1862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2,5,10,11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Physella gyrina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(Say, 1821)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1918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5,11,16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Pinctada radiata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(Leach, 1814)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Af, As, NAm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Potamopyrgus antipodarum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(Gray, 1843)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1852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1950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1927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1913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2,4,5,8,10,12,17,18,21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Psiloteredo megotara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(Hanley in Forbes &amp; Hanley, 1848)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8,10,17,21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Pteria colymbus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(Roding, 1798)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Rangia cuneata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(G. B. Sowerby I, 1831)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4,12,21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Rapana venosa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(Valenciennes 1846)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2,4,5,8,15,18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Ruditapes philippinarum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(Adams &amp; Reeve 1850)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2008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C178F2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C178F2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C178F2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C178F2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5,8,12,15,18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Selenochlamys ysbryda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Rowson &amp; Symondson, 2008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2004,</w:t>
            </w: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  <w:t xml:space="preserve">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Sinanodonta woodiana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(Lea, 1834)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1985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1999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C178F2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C178F2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C178F2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C178F2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2,12,16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Spisula solidissima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(Dillwyn, 1817)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Stagnicola catascopium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(Say, 1816)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1929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Tandonia budapestensis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(Hazay, 1880)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>Tandonia rustica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(Millet, 1843)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Tandonia sowerbyi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(A. Férussac, 1823)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1823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Teredo navalis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1600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1730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2,5,8,10,15,17,21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Testacella scutulum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Sowerby, 1821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1821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Theba pisana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Müller, 1774)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1799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1866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Tiostrea chilensis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(Philippi, 1845)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Tiostrea lutaria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(Hutton, 1873) 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Trochoidea elegans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(Gmelin, 1791)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2,5,16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Urosalpinx cinerea</w:t>
            </w:r>
            <w:r w:rsidRPr="001555A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(Say 1822)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2007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2,4,5,8,10,12,15,18</w:t>
            </w:r>
          </w:p>
        </w:tc>
      </w:tr>
      <w:tr w:rsidR="00981D1C" w:rsidRPr="001555AB" w:rsidTr="00553F92"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Viviparus acerosus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(Haas, 1913)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2006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27</w:t>
            </w:r>
          </w:p>
        </w:tc>
      </w:tr>
      <w:tr w:rsidR="00981D1C" w:rsidRPr="001555AB" w:rsidTr="00553F92"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widowControl w:val="0"/>
              <w:spacing w:before="120" w:after="120" w:line="276" w:lineRule="auto"/>
              <w:rPr>
                <w:rFonts w:ascii="Times New Roman" w:hAnsi="Times New Roman" w:cs="Times New Roman"/>
                <w:b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/>
                <w:i/>
                <w:sz w:val="20"/>
                <w:szCs w:val="20"/>
                <w:lang w:bidi="en-US"/>
              </w:rPr>
              <w:t>OSTEICHTHYES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Abramis sapa</w:t>
            </w:r>
            <w:r w:rsidRPr="001555AB">
              <w:rPr>
                <w:sz w:val="20"/>
                <w:szCs w:val="20"/>
              </w:rPr>
              <w:t xml:space="preserve">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(Pallas, 1814)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Acipenser baerii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Brandt, 1869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1993</w:t>
            </w:r>
            <w:r w:rsidRPr="001555AB">
              <w:rPr>
                <w:rFonts w:ascii="Times New Roman" w:hAnsi="Times New Roman" w:cs="Times New Roman"/>
                <w:noProof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Acipenser gueldenstaedtii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(Brandt &amp; Ratzeberg, 1833)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1993</w:t>
            </w:r>
            <w:r w:rsidRPr="001555AB">
              <w:rPr>
                <w:rFonts w:ascii="Times New Roman" w:hAnsi="Times New Roman" w:cs="Times New Roman"/>
                <w:noProof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2,8,10,12,33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Acipenser ruthenus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1986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1993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2,5,8,10,12,28-30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Acipenser stellatus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Pallas, 1771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10,33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Ambloplites rupestris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(Rafinesque, 1817)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1930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2,5,11,12,28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Ameiurus catus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28,30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Ameiurus melas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Rafinesque, 1820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1885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1892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5,8,10-12,28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Ameiurus nebulosus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Lesueur, 1819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n..d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1950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4,6,8,10,12,33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Anguilla japonica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Temminck &amp; Schlegel, 1846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Aspius aspius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1984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Atherina boyeri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A. Risso, 1810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1846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Af,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Barbus barbus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1956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083C7F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" w:author="Alexandra Zieritz" w:date="2016-07-01T16:47:00Z">
              <w:r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Carassius auratus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1694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4,5,8,10-12,28,29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Carassius gibelio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(Bloch, 1782)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1750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2,6,8,10,12,33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Catostomus commersoni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Lacépède, 1803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2,5,12,28-30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Chondrostoma nasus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Clarias batrachus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Clarias gariepinus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(Burchell, 1822</w:t>
            </w: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Af, 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Coregonus albula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Coregonus clupeaformis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(Mitchill, 1818)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1881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1907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Coregonus lavaretus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(Linnaeus,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lastRenderedPageBreak/>
              <w:t>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1936</w:t>
            </w:r>
            <w:r w:rsidRPr="001555AB">
              <w:rPr>
                <w:rFonts w:ascii="Times New Roman" w:hAnsi="Times New Roman" w:cs="Times New Roman"/>
                <w:noProof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Coregonus maraena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(Bloch, 1779)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Coregonus nasus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Pallas, 1776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Ar, 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Coregonus peled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(J. F. Gmelin, 1788)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 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Ctenopharyngodon idella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(Valenciennes in Cuvier &amp; Valenciennes, 1844)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1967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As , Eu 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2,4,5,10,12,28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Cyprinella lutrensis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S. F. Baird &amp; Girard, 1853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5,28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Gambusia affinis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(Baird and Girard, 1853)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Gambusia holbrooki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Girard, 1859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Gymnocephalus cernuus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4,5,12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Hucho hucho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1900</w:t>
            </w:r>
            <w:r w:rsidRPr="001555AB">
              <w:rPr>
                <w:rFonts w:ascii="Times New Roman" w:hAnsi="Times New Roman" w:cs="Times New Roman"/>
                <w:noProof/>
                <w:sz w:val="20"/>
                <w:szCs w:val="20"/>
                <w:lang w:bidi="en-US"/>
              </w:rPr>
              <w:t xml:space="preserve"> </w:t>
            </w:r>
          </w:p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1954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Hypophthalmichthys molitrix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(Valenciennes, 1844)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2,4,5,10,12,28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Hypophthalmichthys nobilis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(Valenciennes, 1844)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1975</w:t>
            </w:r>
            <w:r w:rsidRPr="001555AB">
              <w:rPr>
                <w:rFonts w:ascii="Times New Roman" w:hAnsi="Times New Roman" w:cs="Times New Roman"/>
                <w:noProof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Hypostomus plecostomus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28,30,33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Ictalurus punctatus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(Rafinesque, 1818)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 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1984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Lepomis gibbosus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1915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1930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1884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1902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2,5,6,8,10-12,28,29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Leucaspius delineatus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Heckel, 1843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1910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2,5,11,12,28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Leuciscus idus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1930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2,4,5,11,12,28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Maylandia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 sp. M. K. Meyer &amp; W. Förster, 1984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1950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2,5,11,28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Micropogonias undulatus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1766)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 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1998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2,10,12,15,21,33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Micropterus dolomieui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Lacepède, 1802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1878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Micropterus salmoides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(Lacépède, 1802)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1877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1877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1984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2,4,5,10-12,28,33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Misgurnus anguillicaudatus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(Cantor, 1842)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2012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10,31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Misgurnus fossilis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Misgurnus mizolepis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(Günther, 1888)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2,5,11,28,30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Neogobius fluviatilis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(Pallas, 1814)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Neogobius kessleri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(Günther, 1861)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Neogobius melanostomus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(Pallas, 1814)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2011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2010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2,5,8,10,12,15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Oncorhynchus clarki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(Richardson, 1836)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Oncorhynchus gorbuscha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(Walbaum 1792)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2,5,12,18,28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Oncorhynchus keta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(Walbaum 1792)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15,18,33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Oncorhynchus kisutch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(Walbaum 1792)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NAm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2,5,10,12,15,17,18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Oncorhynchus mykiss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 (Walbaum 1792)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1882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1882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1898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As, NAm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4,5,8,10-12,17,18,28,29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Oncorhynchus tshawytscha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(Walbaum, 1792)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2,10,12,33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Oreochromis aureus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 (Steindachner, 1864)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Oreochromis mossambicus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(W. K. H. Peters, 1852)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4,12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Oreochromis niloticus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1957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Osphronemus goramy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Lacépède, 1801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Pachychilon pictum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(Heckel &amp; Kner, 1858)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Pimephales promelas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(Rafinesque,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lastRenderedPageBreak/>
              <w:t>1820)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lastRenderedPageBreak/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1983</w:t>
            </w:r>
            <w:r w:rsidRPr="001555AB">
              <w:rPr>
                <w:rFonts w:ascii="Times New Roman" w:hAnsi="Times New Roman" w:cs="Times New Roman"/>
                <w:noProof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1983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</w:t>
            </w: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lastRenderedPageBreak/>
              <w:t>0,12,28,30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Pisodonophis semicinctus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(Richardson, 1848)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Poecilia reticulata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W. K. H. Peters, 1859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2,4,5,10-12,15,17,28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Proterorhinus semilunaris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(Heckel, 1837)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2010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2002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2,8,10,12,33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Pseudorasbora parva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Temminck &amp; Schlegels, 1846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1985,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1992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2,5,6,8,11,12,28,30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Rhodeus amarus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(Bloch, 1782)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2,5,11,28,29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Rhodeus sericeus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(Pallas, 1776)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Romanogobio belingi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(Slastenenko, 1934)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Salmo salar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Salvelinus alpinus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Ar,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10,12,33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</w:p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Salvelinus fontinalis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(Mitchill, 1814)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1904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1884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1883 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2,4,5,8,10-12,28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Salvelinus malma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(Walbaum, 1792)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Salvelinus namaycush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(Walbaum, 1792)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1886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Sander lucioperca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1870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1958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1890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1901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2,5,8,10-12,28,29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Sander vitreus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(Mitchill, 1818)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Sebastes schlegelii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Hilgendorf, 1880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Silurus glanis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1853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1890</w:t>
            </w:r>
            <w:r w:rsidRPr="001555AB">
              <w:rPr>
                <w:rFonts w:ascii="Times New Roman" w:hAnsi="Times New Roman" w:cs="Times New Roman"/>
                <w:noProof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1970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2,5,11,12,28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Tetraodon fluviatilis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F. Hamilton, 1822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2001 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M+F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Thymallus thymallus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Tilapia zillii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 (Gervais, 1848)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4,5,11,12,28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Trinectes maculatus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(Bloch &amp; J. G. Schneider, 1801)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1984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2,15,17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Umbra krameri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Walbaum, 1792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1,5,12,28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Umbra pygmaea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(DeKay, 1842)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1913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1920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1920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2,6,8,10,12,33</w:t>
            </w:r>
          </w:p>
        </w:tc>
      </w:tr>
      <w:tr w:rsidR="00981D1C" w:rsidRPr="001555AB" w:rsidTr="00553F92"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Vimba vimba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sz w:val="20"/>
                <w:szCs w:val="20"/>
                <w:lang w:bidi="en-US"/>
              </w:rPr>
            </w:pPr>
            <w:r w:rsidRPr="001555AB">
              <w:rPr>
                <w:sz w:val="20"/>
                <w:szCs w:val="20"/>
                <w:lang w:bidi="en-US"/>
              </w:rPr>
              <w:t>1990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sz w:val="20"/>
                <w:szCs w:val="20"/>
                <w:lang w:bidi="en-US"/>
              </w:rPr>
            </w:pPr>
            <w:r w:rsidRPr="001555AB">
              <w:rPr>
                <w:sz w:val="20"/>
                <w:szCs w:val="20"/>
                <w:lang w:bidi="en-US"/>
              </w:rPr>
              <w:t>2001</w:t>
            </w:r>
          </w:p>
        </w:tc>
        <w:tc>
          <w:tcPr>
            <w:tcW w:w="6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sz w:val="20"/>
                <w:szCs w:val="20"/>
                <w:lang w:bidi="en-US"/>
              </w:rPr>
            </w:pPr>
            <w:r w:rsidRPr="001555AB">
              <w:rPr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sz w:val="20"/>
                <w:szCs w:val="20"/>
                <w:lang w:bidi="en-US"/>
              </w:rPr>
            </w:pPr>
            <w:r w:rsidRPr="001555AB">
              <w:rPr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2,10,12,33</w:t>
            </w:r>
          </w:p>
        </w:tc>
      </w:tr>
      <w:tr w:rsidR="00981D1C" w:rsidRPr="001555AB" w:rsidTr="00553F92"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rFonts w:ascii="Times New Roman" w:hAnsi="Times New Roman" w:cs="Times New Roman"/>
                <w:b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/>
                <w:i/>
                <w:sz w:val="20"/>
                <w:szCs w:val="20"/>
                <w:lang w:bidi="en-US"/>
              </w:rPr>
              <w:t>ANSERIFORMES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b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b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b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b/>
                <w:sz w:val="20"/>
                <w:szCs w:val="20"/>
                <w:lang w:bidi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Aix galericulata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1745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1939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As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2,5,6,8,10,11,32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Aix sponsa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1830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1957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2,5,11,32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Alopochen aegyptiacus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(Linnaeus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lastRenderedPageBreak/>
              <w:t>1766)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lastRenderedPageBreak/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1676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1870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</w:t>
            </w: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lastRenderedPageBreak/>
              <w:t>0,11,32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lastRenderedPageBreak/>
              <w:t xml:space="preserve">Anas acuta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1869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Anas americana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Gmelin, 1789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Anas bahamensis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8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capensis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Gmelin, 1789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9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5,8,10,32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castanea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(Eyton, 1838)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0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cyanoptera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Vieillot, 1816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1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Anas discors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1766)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1940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2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erythrorhyncha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Gmelin, 1789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Af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3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Anas falcata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(Georgi 1775)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1950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2000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4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Anas flavirostris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(Vieillot, 1816)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5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formosa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Georgi, 1775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1906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6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georgica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Gmelin, 1789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7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hottentota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(Eyton, 1838)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Af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8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luzonica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Fraser, 1839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2000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19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penelope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Linnaeus,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Eu , As , 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0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platalea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Vieillot, 1816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1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platyrhynchos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Linnaeus,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As, 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2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rhynchotis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Latham 1802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3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sibilatrix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Poeppig, 1829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4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lastRenderedPageBreak/>
              <w:t xml:space="preserve">Anas strepera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1850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As, Eu, NAm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5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undulata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Dubois, 1839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Af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6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Anas versicolor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Vieillot, 1816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7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albifrons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(Scopoli 1769)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8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anser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1900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1971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29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brachyrhynchus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(Baillon 1834)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2003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0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caerulescens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1950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1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canagica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(Sevastianov 1802)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As, NAm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2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cygnoides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3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erythropus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4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fabalis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(Latham 1787)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5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indicus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(Latham 1790)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1950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6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2,5,6,8,11,32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Anser rossii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(Cassin 1861)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2001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7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Anseranas semipalmata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(Latham, 1798)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8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Aythya americana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(Eyton, 1838)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39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Aythya baeri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(Radde, 1863)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1901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0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Aythya ferina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1840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Af, 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1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lastRenderedPageBreak/>
              <w:t>Aythya novaeseelandiae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(Gmelin, 1789)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2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Aythya nyroca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(Güldenstädt, 1770)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Af, 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3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Aythya valisineria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(Wilson, 1814)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4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5,8,10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Branta bernicla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5" w:author="Alexandra Zieritz" w:date="2016-07-01T14:37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sz w:val="20"/>
                <w:szCs w:val="20"/>
                <w:lang w:bidi="en-US"/>
              </w:rPr>
              <w:t>Branta canadensis</w:t>
            </w: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 xml:space="preserve"> 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1665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1842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1930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 xml:space="preserve">NAm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6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2,4-6,8,10,11,32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Branta hutchinsii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(Richardson, 1832)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7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Branta leucopsis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(Bechstein 1803)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8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Branta ruficollis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(Pallas, 1769)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49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Branta sandvicensis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(Vigors, 1833)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0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sz w:val="20"/>
                <w:szCs w:val="20"/>
                <w:lang w:bidi="en-US"/>
              </w:rPr>
              <w:t xml:space="preserve">Bucephala albeola </w:t>
            </w: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1996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1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Bucephala islandica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(Gmelin, 1789)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1910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2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sz w:val="20"/>
                <w:szCs w:val="20"/>
                <w:lang w:bidi="en-US"/>
              </w:rPr>
              <w:t xml:space="preserve">Cairina moschata </w:t>
            </w: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1959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1980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3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2,5,8,10,11,32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Callonetta leucophrys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(Vieillot, 1816)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4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Chenonetta jubata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(Latham, 1802)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5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lastRenderedPageBreak/>
              <w:t xml:space="preserve">Chloephaga picta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(Gmelin 1789)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1930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SAm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6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Coscoroba coscoroba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(Molina, 1782)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1935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7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Cyanochen cyanoptera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(Rüppell, 1845)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8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Cygnus atratus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(Latham 1790)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1791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1889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59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2,5,6,8,11,32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Cygnus buccinator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Richardson, 1832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0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Cygnus cygnus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1990</w:t>
            </w:r>
            <w:r w:rsidRPr="001555AB">
              <w:rPr>
                <w:rFonts w:ascii="Times New Roman" w:hAnsi="Times New Roman" w:cs="Times New Roman"/>
                <w:bCs/>
                <w:noProof/>
                <w:color w:val="000000"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1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Cygnus melanocoryphus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(Molina, 1782)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2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Dendrocygna autumnalis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3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2,32,33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Dendrocygna bicolor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(Vieillot, 1816)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2003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Af, As, 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4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Dendrocygna javanica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(Horsfield, 1821)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5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Dendrocygna viduata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(Linnaeus, 1766)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6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Heteronetta atricapilla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(Merrem, 1841)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1988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7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Lophodytes cucullatus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Eu, 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8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lastRenderedPageBreak/>
              <w:t>Lophonetta specularoides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(King, 1828)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69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Marmaronetta angustirostris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(Menetries, 1832)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Af, 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0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Neochen jubata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(Spix, 1825)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2005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1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Netta peposaca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(Vieillot, 1816)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1982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n..d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2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Netta rufina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(Pallas 1773)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1937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Af, 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3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Oxyura jamaicensis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(Gmelin 1789)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1949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1974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1979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4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2,4,5,8,10,11,32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Oxyura leucocephala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(Scopoli, 1769)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5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Oxyura maccoa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(Eyton, 1838)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6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Oxyura vittata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(Philippi, 1860)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7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iCs/>
                <w:color w:val="000000"/>
                <w:sz w:val="20"/>
                <w:szCs w:val="20"/>
                <w:lang w:bidi="en-US"/>
              </w:rPr>
              <w:t>Porphyrio porphyrio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(Linnaeus,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1863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Af, As, Aus,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8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5,10,32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Sarkidiornis melanotos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(Pennant, 1769)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1993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Af, As,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9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Tadorna cana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(Gmelin, 1789)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Af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80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 xml:space="preserve">Tadorna ferruginea 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(Pallas 1764)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1776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Af, As, Eu 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81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Tadorna radjah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Lesson, 1828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1981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82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Tadorna tadornoides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(Jardine &amp; Selby, 1828)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1977</w:t>
            </w: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83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553F92"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  <w:lang w:bidi="en-US"/>
              </w:rPr>
              <w:t>Tadorna variegata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(Gmelin, 1789)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1982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Aus</w:t>
            </w: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RDefault="00CC0FC9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84" w:author="Alexandra Zieritz" w:date="2016-07-01T14:38:00Z">
              <w:r w:rsidRPr="001555AB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F+</w:t>
              </w:r>
            </w:ins>
            <w:r w:rsidR="00981D1C"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5,32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85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  <w:vAlign w:val="bottom"/>
            <w:tcPrChange w:id="86" w:author="Alexandra Zieritz" w:date="2016-07-01T16:41:00Z">
              <w:tcPr>
                <w:tcW w:w="3261" w:type="dxa"/>
                <w:tcBorders>
                  <w:top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  <w:t>MAMMALIA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vAlign w:val="bottom"/>
            <w:tcPrChange w:id="87" w:author="Alexandra Zieritz" w:date="2016-07-01T16:41:00Z">
              <w:tcPr>
                <w:tcW w:w="425" w:type="dxa"/>
                <w:tcBorders>
                  <w:top w:val="single" w:sz="4" w:space="0" w:color="auto"/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  <w:tcPrChange w:id="88" w:author="Alexandra Zieritz" w:date="2016-07-01T16:41:00Z">
              <w:tcPr>
                <w:tcW w:w="425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  <w:tcPrChange w:id="89" w:author="Alexandra Zieritz" w:date="2016-07-01T16:41:00Z">
              <w:tcPr>
                <w:tcW w:w="425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bottom"/>
            <w:tcPrChange w:id="90" w:author="Alexandra Zieritz" w:date="2016-07-01T16:41:00Z">
              <w:tcPr>
                <w:tcW w:w="426" w:type="dxa"/>
                <w:tcBorders>
                  <w:top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</w:tcBorders>
            <w:vAlign w:val="bottom"/>
            <w:tcPrChange w:id="91" w:author="Alexandra Zieritz" w:date="2016-07-01T16:41:00Z">
              <w:tcPr>
                <w:tcW w:w="637" w:type="dxa"/>
                <w:tcBorders>
                  <w:top w:val="single" w:sz="4" w:space="0" w:color="auto"/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  <w:tcPrChange w:id="92" w:author="Alexandra Zieritz" w:date="2016-07-01T16:41:00Z">
              <w:tcPr>
                <w:tcW w:w="638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vAlign w:val="bottom"/>
            <w:tcPrChange w:id="93" w:author="Alexandra Zieritz" w:date="2016-07-01T16:41:00Z">
              <w:tcPr>
                <w:tcW w:w="638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  <w:vAlign w:val="bottom"/>
            <w:tcPrChange w:id="94" w:author="Alexandra Zieritz" w:date="2016-07-01T16:41:00Z">
              <w:tcPr>
                <w:tcW w:w="638" w:type="dxa"/>
                <w:tcBorders>
                  <w:top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tcPrChange w:id="95" w:author="Alexandra Zieritz" w:date="2016-07-01T16:4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</w:tcBorders>
            <w:vAlign w:val="bottom"/>
            <w:tcPrChange w:id="96" w:author="Alexandra Zieritz" w:date="2016-07-01T16:41:00Z">
              <w:tcPr>
                <w:tcW w:w="460" w:type="dxa"/>
                <w:tcBorders>
                  <w:top w:val="single" w:sz="4" w:space="0" w:color="auto"/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  <w:tcPrChange w:id="97" w:author="Alexandra Zieritz" w:date="2016-07-01T16:41:00Z">
              <w:tcPr>
                <w:tcW w:w="461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  <w:vAlign w:val="bottom"/>
            <w:tcPrChange w:id="98" w:author="Alexandra Zieritz" w:date="2016-07-01T16:41:00Z">
              <w:tcPr>
                <w:tcW w:w="461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right w:val="single" w:sz="4" w:space="0" w:color="auto"/>
            </w:tcBorders>
            <w:vAlign w:val="bottom"/>
            <w:tcPrChange w:id="99" w:author="Alexandra Zieritz" w:date="2016-07-01T16:41:00Z">
              <w:tcPr>
                <w:tcW w:w="461" w:type="dxa"/>
                <w:tcBorders>
                  <w:top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</w:tcBorders>
            <w:vAlign w:val="bottom"/>
            <w:tcPrChange w:id="100" w:author="Alexandra Zieritz" w:date="2016-07-01T16:41:00Z">
              <w:tcPr>
                <w:tcW w:w="368" w:type="dxa"/>
                <w:tcBorders>
                  <w:top w:val="single" w:sz="4" w:space="0" w:color="auto"/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  <w:tcPrChange w:id="101" w:author="Alexandra Zieritz" w:date="2016-07-01T16:41:00Z">
              <w:tcPr>
                <w:tcW w:w="369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  <w:vAlign w:val="bottom"/>
            <w:tcPrChange w:id="102" w:author="Alexandra Zieritz" w:date="2016-07-01T16:41:00Z">
              <w:tcPr>
                <w:tcW w:w="368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  <w:tcPrChange w:id="103" w:author="Alexandra Zieritz" w:date="2016-07-01T16:41:00Z">
              <w:tcPr>
                <w:tcW w:w="369" w:type="dxa"/>
                <w:tcBorders>
                  <w:top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right w:val="single" w:sz="4" w:space="0" w:color="auto"/>
            </w:tcBorders>
            <w:vAlign w:val="bottom"/>
            <w:tcPrChange w:id="104" w:author="Alexandra Zieritz" w:date="2016-07-01T16:41:00Z">
              <w:tcPr>
                <w:tcW w:w="369" w:type="dxa"/>
                <w:tcBorders>
                  <w:top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tcPrChange w:id="105" w:author="Alexandra Zieritz" w:date="2016-07-01T16:41:00Z"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  <w:tcPrChange w:id="106" w:author="Alexandra Zieritz" w:date="2016-07-01T16:41:00Z">
              <w:tcPr>
                <w:tcW w:w="992" w:type="dxa"/>
                <w:tcBorders>
                  <w:top w:val="single" w:sz="4" w:space="0" w:color="auto"/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bidi="en-US"/>
              </w:rPr>
            </w:pP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07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108" w:author="Alexandra Zieritz" w:date="2016-06-26T10:59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09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0" w:author="Alexandra Zieritz" w:date="2016-06-26T10:59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111" w:author="Alexandra Zieritz" w:date="2016-06-26T10:59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lastRenderedPageBreak/>
                <w:delText xml:space="preserve">Alopex lagopus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(Linnaeus 1758)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12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3" w:author="Alexandra Zieritz" w:date="2016-06-26T10:59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14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115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6" w:author="Alexandra Zieritz" w:date="2016-06-26T10:59:00Z"/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  <w:tcPrChange w:id="117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8" w:author="Alexandra Zieritz" w:date="2016-06-26T10:59:00Z"/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19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0" w:author="Alexandra Zieritz" w:date="2016-06-26T10:59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21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2" w:author="Alexandra Zieritz" w:date="2016-06-26T10:59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123" w:author="Alexandra Zieritz" w:date="2016-06-26T10:59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 xml:space="preserve">1848 </w:delText>
              </w:r>
            </w:del>
          </w:p>
        </w:tc>
        <w:tc>
          <w:tcPr>
            <w:tcW w:w="638" w:type="dxa"/>
            <w:vAlign w:val="bottom"/>
            <w:tcPrChange w:id="124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5" w:author="Alexandra Zieritz" w:date="2016-06-26T10:59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12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7" w:author="Alexandra Zieritz" w:date="2016-06-26T10:59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28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9" w:author="Alexandra Zieritz" w:date="2016-06-26T10:59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30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1" w:author="Alexandra Zieritz" w:date="2016-06-26T10:59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132" w:author="Alexandra Zieritz" w:date="2016-06-26T10:59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Eu, NAm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33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4" w:author="Alexandra Zieritz" w:date="2016-06-26T10:59:00Z"/>
                <w:rFonts w:ascii="Times New Roman" w:hAnsi="Times New Roman" w:cs="Times New Roman"/>
                <w:sz w:val="20"/>
                <w:szCs w:val="20"/>
              </w:rPr>
            </w:pPr>
            <w:del w:id="135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13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7" w:author="Alexandra Zieritz" w:date="2016-06-26T10:59:00Z"/>
                <w:rFonts w:ascii="Times New Roman" w:hAnsi="Times New Roman" w:cs="Times New Roman"/>
                <w:sz w:val="20"/>
                <w:szCs w:val="20"/>
              </w:rPr>
            </w:pPr>
            <w:del w:id="138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139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0" w:author="Alexandra Zieritz" w:date="2016-06-26T10:59:00Z"/>
                <w:rFonts w:ascii="Times New Roman" w:hAnsi="Times New Roman" w:cs="Times New Roman"/>
                <w:sz w:val="20"/>
                <w:szCs w:val="20"/>
              </w:rPr>
            </w:pPr>
            <w:del w:id="141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42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3" w:author="Alexandra Zieritz" w:date="2016-06-26T10:59:00Z"/>
                <w:rFonts w:ascii="Times New Roman" w:hAnsi="Times New Roman" w:cs="Times New Roman"/>
                <w:sz w:val="20"/>
                <w:szCs w:val="20"/>
              </w:rPr>
            </w:pPr>
            <w:del w:id="144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45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6" w:author="Alexandra Zieritz" w:date="2016-06-26T10:59:00Z"/>
                <w:rFonts w:ascii="Times New Roman" w:hAnsi="Times New Roman" w:cs="Times New Roman"/>
                <w:sz w:val="20"/>
                <w:szCs w:val="20"/>
              </w:rPr>
            </w:pPr>
            <w:del w:id="147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vAlign w:val="bottom"/>
            <w:tcPrChange w:id="14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9" w:author="Alexandra Zieritz" w:date="2016-06-26T10:59:00Z"/>
                <w:rFonts w:ascii="Times New Roman" w:hAnsi="Times New Roman" w:cs="Times New Roman"/>
                <w:sz w:val="20"/>
                <w:szCs w:val="20"/>
              </w:rPr>
            </w:pPr>
            <w:del w:id="150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151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52" w:author="Alexandra Zieritz" w:date="2016-06-26T10:59:00Z"/>
                <w:rFonts w:ascii="Times New Roman" w:hAnsi="Times New Roman" w:cs="Times New Roman"/>
                <w:sz w:val="20"/>
                <w:szCs w:val="20"/>
              </w:rPr>
            </w:pPr>
            <w:del w:id="153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154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55" w:author="Alexandra Zieritz" w:date="2016-06-26T10:59:00Z"/>
                <w:rFonts w:ascii="Times New Roman" w:hAnsi="Times New Roman" w:cs="Times New Roman"/>
                <w:sz w:val="20"/>
                <w:szCs w:val="20"/>
              </w:rPr>
            </w:pPr>
            <w:del w:id="156" w:author="Alexandra Zieritz" w:date="2016-06-26T10:59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57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58" w:author="Alexandra Zieritz" w:date="2016-06-26T10:59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59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60" w:author="Alexandra Zieritz" w:date="2016-06-26T10:59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161" w:author="Alexandra Zieritz" w:date="2016-06-26T10:59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62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63" w:author="Alexandra Zieritz" w:date="2016-06-26T10:59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164" w:author="Alexandra Zieritz" w:date="2016-06-26T10:59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65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66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Callosciurus erythraeus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(Pallas 1779)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67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16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69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70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71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172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1974</w:t>
            </w:r>
          </w:p>
        </w:tc>
        <w:tc>
          <w:tcPr>
            <w:tcW w:w="638" w:type="dxa"/>
            <w:vAlign w:val="bottom"/>
            <w:tcPrChange w:id="17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2005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74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75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76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177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78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79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80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18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182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83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84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85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86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2,6,8,10,33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87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188" w:author="Alexandra Zieritz" w:date="2016-06-26T11:00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89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90" w:author="Alexandra Zieritz" w:date="2016-06-26T11:00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191" w:author="Alexandra Zieritz" w:date="2016-06-26T11:00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Capra ibex </w:delText>
              </w:r>
              <w:r w:rsidRPr="001555AB" w:rsidDel="00FC4D4F">
                <w:rPr>
                  <w:rFonts w:ascii="Times New Roman" w:hAnsi="Times New Roman" w:cs="Times New Roman"/>
                  <w:bCs/>
                  <w:color w:val="000000"/>
                  <w:sz w:val="20"/>
                  <w:szCs w:val="20"/>
                  <w:lang w:bidi="en-US"/>
                </w:rPr>
                <w:delText>Linnaeus, 1758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92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93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94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195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96" w:author="Alexandra Zieritz" w:date="2016-06-26T11:00:00Z"/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  <w:tcPrChange w:id="197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98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99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00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201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02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203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1903</w:delText>
              </w:r>
            </w:del>
          </w:p>
        </w:tc>
        <w:tc>
          <w:tcPr>
            <w:tcW w:w="638" w:type="dxa"/>
            <w:vAlign w:val="bottom"/>
            <w:tcPrChange w:id="204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05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20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07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208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09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210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11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212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Eu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213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14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15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21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17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18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219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20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21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222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23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24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225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26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27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vAlign w:val="bottom"/>
            <w:tcPrChange w:id="22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29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30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8" w:type="dxa"/>
            <w:vAlign w:val="bottom"/>
            <w:tcPrChange w:id="231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32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33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vAlign w:val="bottom"/>
            <w:tcPrChange w:id="234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35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36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237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38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239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40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241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242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43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244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245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246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Castor canadensis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Kuhl 1820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247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  <w:tcPrChange w:id="24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249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250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251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252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  <w:tcPrChange w:id="25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2009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254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255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256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257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258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259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260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26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262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263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264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265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F+T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266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2,4,6,8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267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268" w:author="Alexandra Zieritz" w:date="2016-06-26T11:00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269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70" w:author="Alexandra Zieritz" w:date="2016-06-26T11:00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271" w:author="Alexandra Zieritz" w:date="2016-06-26T11:00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Cervus canadensis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Erxleben 1777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272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73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274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275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76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277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78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279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80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281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82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283" w:author="Alexandra Zieritz" w:date="2016-06-26T11:00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1781</w:delText>
              </w:r>
            </w:del>
          </w:p>
        </w:tc>
        <w:tc>
          <w:tcPr>
            <w:tcW w:w="638" w:type="dxa"/>
            <w:vAlign w:val="bottom"/>
            <w:tcPrChange w:id="284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85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28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87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288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89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290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91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292" w:author="Alexandra Zieritz" w:date="2016-06-26T11:00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As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293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94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95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29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297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298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299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00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301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302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03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304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305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06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307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vAlign w:val="bottom"/>
            <w:tcPrChange w:id="30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09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310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311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12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313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314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15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316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317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18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19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20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321" w:author="Alexandra Zieritz" w:date="2016-06-26T11:00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322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23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324" w:author="Alexandra Zieritz" w:date="2016-06-26T11:00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325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326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Cervus nippon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Temminck 1838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327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32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329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330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331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1860</w:t>
            </w:r>
          </w:p>
        </w:tc>
        <w:tc>
          <w:tcPr>
            <w:tcW w:w="638" w:type="dxa"/>
            <w:vAlign w:val="bottom"/>
            <w:tcPrChange w:id="332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1913</w:t>
            </w:r>
          </w:p>
        </w:tc>
        <w:tc>
          <w:tcPr>
            <w:tcW w:w="638" w:type="dxa"/>
            <w:vAlign w:val="bottom"/>
            <w:tcPrChange w:id="33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334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35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336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337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338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339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340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34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  <w:tcPrChange w:id="342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343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344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45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346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347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348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Cervus porcinus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Zimmermann, 1780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349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350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351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352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353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354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1954</w:t>
            </w:r>
          </w:p>
        </w:tc>
        <w:tc>
          <w:tcPr>
            <w:tcW w:w="638" w:type="dxa"/>
            <w:vAlign w:val="bottom"/>
            <w:tcPrChange w:id="355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356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57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358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359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360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361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362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363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364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365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366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67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368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2,33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369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370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Cynomys ludovicianus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(Ord, 1815)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371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37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373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374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375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1976</w:t>
            </w:r>
          </w:p>
        </w:tc>
        <w:tc>
          <w:tcPr>
            <w:tcW w:w="638" w:type="dxa"/>
            <w:vAlign w:val="bottom"/>
            <w:tcPrChange w:id="37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377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378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79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380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381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38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383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384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385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386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38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388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389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390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391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392" w:author="Alexandra Zieritz" w:date="2016-06-26T11:00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393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94" w:author="Alexandra Zieritz" w:date="2016-06-26T11:00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395" w:author="Alexandra Zieritz" w:date="2016-06-26T11:00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Glaucomys sp.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Thomas, 1908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396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397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398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399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00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401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02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403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04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405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06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407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1920</w:delText>
              </w:r>
            </w:del>
          </w:p>
        </w:tc>
        <w:tc>
          <w:tcPr>
            <w:tcW w:w="638" w:type="dxa"/>
            <w:vAlign w:val="bottom"/>
            <w:tcPrChange w:id="408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09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41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11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412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13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414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15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416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NAm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417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18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19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420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21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22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42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24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25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426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27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28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429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30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31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432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33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34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435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36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37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43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39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40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441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42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443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44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445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446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47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448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449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450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Glis glis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 1766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451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45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  <w:tcPrChange w:id="453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454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455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1902</w:t>
            </w:r>
          </w:p>
        </w:tc>
        <w:tc>
          <w:tcPr>
            <w:tcW w:w="638" w:type="dxa"/>
            <w:vAlign w:val="bottom"/>
            <w:tcPrChange w:id="45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457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458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459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460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461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46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463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464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465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466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46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468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469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470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471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472" w:author="Alexandra Zieritz" w:date="2016-06-26T11:00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473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74" w:author="Alexandra Zieritz" w:date="2016-06-26T11:00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475" w:author="Alexandra Zieritz" w:date="2016-06-26T11:00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Hemitragus jemlahicus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(H. Smith, 1826)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476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77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478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479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80" w:author="Alexandra Zieritz" w:date="2016-06-26T11:00:00Z"/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  <w:tcPrChange w:id="481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82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483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84" w:author="Alexandra Zieritz" w:date="2016-06-26T11:00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485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86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487" w:author="Alexandra Zieritz" w:date="2016-06-26T11:00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1914</w:delText>
              </w:r>
            </w:del>
          </w:p>
        </w:tc>
        <w:tc>
          <w:tcPr>
            <w:tcW w:w="638" w:type="dxa"/>
            <w:vAlign w:val="bottom"/>
            <w:tcPrChange w:id="488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89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49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91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492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93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494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95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496" w:author="Alexandra Zieritz" w:date="2016-06-26T11:00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As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497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498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499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500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01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502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50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04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505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506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07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508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509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10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511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512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13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514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515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16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517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51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19" w:author="Alexandra Zieritz" w:date="2016-06-26T11:00:00Z"/>
                <w:rFonts w:ascii="Times New Roman" w:hAnsi="Times New Roman" w:cs="Times New Roman"/>
                <w:sz w:val="20"/>
                <w:szCs w:val="20"/>
              </w:rPr>
            </w:pPr>
            <w:del w:id="520" w:author="Alexandra Zieritz" w:date="2016-06-26T11:00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521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22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523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24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525" w:author="Alexandra Zieritz" w:date="2016-06-26T11:00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526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27" w:author="Alexandra Zieritz" w:date="2016-06-26T11:00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528" w:author="Alexandra Zieritz" w:date="2016-06-26T11:00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529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530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Hydropotes inermis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Swinhoe 1870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531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53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533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534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535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1850</w:t>
            </w:r>
          </w:p>
        </w:tc>
        <w:tc>
          <w:tcPr>
            <w:tcW w:w="638" w:type="dxa"/>
            <w:vAlign w:val="bottom"/>
            <w:tcPrChange w:id="53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1965</w:t>
            </w:r>
          </w:p>
        </w:tc>
        <w:tc>
          <w:tcPr>
            <w:tcW w:w="638" w:type="dxa"/>
            <w:vAlign w:val="bottom"/>
            <w:tcPrChange w:id="537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538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539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540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541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54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543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544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545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546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54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548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549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F+T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550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551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552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Hystrix brachyura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Linnaeus, 1758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553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554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555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556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557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1969</w:t>
            </w:r>
          </w:p>
        </w:tc>
        <w:tc>
          <w:tcPr>
            <w:tcW w:w="638" w:type="dxa"/>
            <w:vAlign w:val="bottom"/>
            <w:tcPrChange w:id="558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559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560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561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562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56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564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565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566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56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568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569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570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571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572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573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574" w:author="Alexandra Zieritz" w:date="2016-06-26T11:01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575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76" w:author="Alexandra Zieritz" w:date="2016-06-26T11:01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577" w:author="Alexandra Zieritz" w:date="2016-06-26T11:01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Hystrix cristata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Linnaeus 1758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578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79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580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581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82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583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84" w:author="Alexandra Zieritz" w:date="2016-06-26T11:01:00Z"/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585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86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587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88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589" w:author="Alexandra Zieritz" w:date="2016-06-26T11:01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1972</w:delText>
              </w:r>
            </w:del>
          </w:p>
        </w:tc>
        <w:tc>
          <w:tcPr>
            <w:tcW w:w="638" w:type="dxa"/>
            <w:vAlign w:val="bottom"/>
            <w:tcPrChange w:id="59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91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592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93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594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95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596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597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598" w:author="Alexandra Zieritz" w:date="2016-06-26T11:01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Af, Eu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599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00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01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60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03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04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605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06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07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608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09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10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611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12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13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vAlign w:val="bottom"/>
            <w:tcPrChange w:id="614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15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16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617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18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19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620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21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22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623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24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625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26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627" w:author="Alexandra Zieritz" w:date="2016-06-26T11:01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628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29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630" w:author="Alexandra Zieritz" w:date="2016-06-26T11:01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631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632" w:author="Alexandra Zieritz" w:date="2016-06-26T11:01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633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34" w:author="Alexandra Zieritz" w:date="2016-06-26T11:01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635" w:author="Alexandra Zieritz" w:date="2016-06-26T11:01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Lepus californicus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Gray, 1837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636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37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638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639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40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641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42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643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44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645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46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647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1920</w:delText>
              </w:r>
            </w:del>
          </w:p>
        </w:tc>
        <w:tc>
          <w:tcPr>
            <w:tcW w:w="638" w:type="dxa"/>
            <w:vAlign w:val="bottom"/>
            <w:tcPrChange w:id="648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49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65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51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652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53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654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55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656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NAm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657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58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59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660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61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62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66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64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65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666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67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68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669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70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71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672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73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74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8" w:type="dxa"/>
            <w:vAlign w:val="bottom"/>
            <w:tcPrChange w:id="675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76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77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67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79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680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681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82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683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84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685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686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687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688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689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690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Lepus granatensis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Rosenhauer 1856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691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  <w:tcPrChange w:id="69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693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694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695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vAlign w:val="bottom"/>
            <w:tcPrChange w:id="69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1970</w:t>
            </w:r>
          </w:p>
        </w:tc>
        <w:tc>
          <w:tcPr>
            <w:tcW w:w="638" w:type="dxa"/>
            <w:vAlign w:val="bottom"/>
            <w:tcPrChange w:id="697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698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699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700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01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0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703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704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705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706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70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708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09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710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2,33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711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712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Macropus rufogriseus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(Desmarest 1817)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713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714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715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716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717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1850</w:t>
            </w:r>
          </w:p>
        </w:tc>
        <w:tc>
          <w:tcPr>
            <w:tcW w:w="638" w:type="dxa"/>
            <w:vAlign w:val="bottom"/>
            <w:tcPrChange w:id="718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1971 </w:t>
            </w:r>
          </w:p>
        </w:tc>
        <w:tc>
          <w:tcPr>
            <w:tcW w:w="638" w:type="dxa"/>
            <w:vAlign w:val="bottom"/>
            <w:tcPrChange w:id="719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720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21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722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2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24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725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726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72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728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729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730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31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732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2,5,8,10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733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734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Mephitis mephitis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(Schreber, 1776)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735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  <w:tcPrChange w:id="736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737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738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739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74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741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742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43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744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45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4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747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748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749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750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75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752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53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754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5,8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755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756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Meriones unguiculatus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Milne-Edwards, 1867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757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75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759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760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761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1971</w:t>
            </w:r>
          </w:p>
        </w:tc>
        <w:tc>
          <w:tcPr>
            <w:tcW w:w="638" w:type="dxa"/>
            <w:vAlign w:val="bottom"/>
            <w:tcPrChange w:id="762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76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764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65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766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67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68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769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770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77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772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773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774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75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EA4F6D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ins w:id="776" w:author="Alexandra Zieritz" w:date="2016-07-01T16:40:00Z">
              <w:r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t>T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777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778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779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Mesocricetus auratus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(Waterhouse 1839)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780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781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78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783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784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1958</w:t>
            </w:r>
          </w:p>
        </w:tc>
        <w:tc>
          <w:tcPr>
            <w:tcW w:w="638" w:type="dxa"/>
            <w:vAlign w:val="bottom"/>
            <w:tcPrChange w:id="785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78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787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n.d.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88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789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790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791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792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793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794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795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796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797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798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799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800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801" w:author="Alexandra Zieritz" w:date="2016-06-26T11:01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802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03" w:author="Alexandra Zieritz" w:date="2016-06-26T11:01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804" w:author="Alexandra Zieritz" w:date="2016-06-26T11:01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lastRenderedPageBreak/>
                <w:delText xml:space="preserve">Muntiacus muntjak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Zimmermann, 1780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805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06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807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80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09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810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11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812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13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814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15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816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1893</w:delText>
              </w:r>
            </w:del>
          </w:p>
        </w:tc>
        <w:tc>
          <w:tcPr>
            <w:tcW w:w="638" w:type="dxa"/>
            <w:vAlign w:val="bottom"/>
            <w:tcPrChange w:id="817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18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819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20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821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22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823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24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825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As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826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27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828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829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30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831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83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33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834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835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36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837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838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39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840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vAlign w:val="bottom"/>
            <w:tcPrChange w:id="84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42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843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844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45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846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84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48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849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850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51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852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53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854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855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856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857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858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859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Muntiacus reevesi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(Ogilby 1839)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860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861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86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863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864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1894</w:t>
            </w:r>
          </w:p>
        </w:tc>
        <w:tc>
          <w:tcPr>
            <w:tcW w:w="638" w:type="dxa"/>
            <w:vAlign w:val="bottom"/>
            <w:tcPrChange w:id="865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1890</w:t>
            </w:r>
          </w:p>
        </w:tc>
        <w:tc>
          <w:tcPr>
            <w:tcW w:w="638" w:type="dxa"/>
            <w:vAlign w:val="bottom"/>
            <w:tcPrChange w:id="86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867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1997</w:t>
            </w:r>
            <w:r w:rsidRPr="001555A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868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869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870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871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872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873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874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875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876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877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878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879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880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881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Mustela lutreola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(Linnaeus, 1761)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882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5" w:type="dxa"/>
            <w:vAlign w:val="bottom"/>
            <w:tcPrChange w:id="883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884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885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886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887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1831</w:t>
            </w:r>
          </w:p>
        </w:tc>
        <w:tc>
          <w:tcPr>
            <w:tcW w:w="638" w:type="dxa"/>
            <w:vAlign w:val="bottom"/>
            <w:tcPrChange w:id="888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889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890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891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89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89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894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895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896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897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89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899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900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F+T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901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902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903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Mustela vison</w:t>
            </w: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 xml:space="preserve"> (Schreber, 1777)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904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905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906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907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908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1948</w:t>
            </w:r>
          </w:p>
        </w:tc>
        <w:tc>
          <w:tcPr>
            <w:tcW w:w="638" w:type="dxa"/>
            <w:vAlign w:val="bottom"/>
            <w:tcPrChange w:id="909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1970</w:t>
            </w:r>
          </w:p>
        </w:tc>
        <w:tc>
          <w:tcPr>
            <w:tcW w:w="638" w:type="dxa"/>
            <w:vAlign w:val="bottom"/>
            <w:tcPrChange w:id="91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911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1920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912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913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914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915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916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917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91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919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920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921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922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F+T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923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2,4,5,8,11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924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925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Myocastor coypus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(Molina 1782)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926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927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92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929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930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1927</w:t>
            </w:r>
          </w:p>
        </w:tc>
        <w:tc>
          <w:tcPr>
            <w:tcW w:w="638" w:type="dxa"/>
            <w:vAlign w:val="bottom"/>
            <w:tcPrChange w:id="931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1929</w:t>
            </w:r>
          </w:p>
        </w:tc>
        <w:tc>
          <w:tcPr>
            <w:tcW w:w="638" w:type="dxa"/>
            <w:vAlign w:val="bottom"/>
            <w:tcPrChange w:id="932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1963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933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1935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934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935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93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937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938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939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940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941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942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943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944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F+T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945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2,4,5,6,8,11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946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947" w:author="Alexandra Zieritz" w:date="2016-06-26T11:01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948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49" w:author="Alexandra Zieritz" w:date="2016-06-26T11:01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950" w:author="Alexandra Zieritz" w:date="2016-06-26T11:01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Nasua nasua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(Linnaeus 1766)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951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52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953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954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55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956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57" w:author="Alexandra Zieritz" w:date="2016-06-26T11:01:00Z"/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958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59" w:author="Alexandra Zieritz" w:date="2016-06-26T11:01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960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61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  <w:del w:id="962" w:author="Alexandra Zieritz" w:date="2016-06-26T11:01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2003</w:delText>
              </w:r>
            </w:del>
          </w:p>
        </w:tc>
        <w:tc>
          <w:tcPr>
            <w:tcW w:w="638" w:type="dxa"/>
            <w:vAlign w:val="bottom"/>
            <w:tcPrChange w:id="96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64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vAlign w:val="bottom"/>
            <w:tcPrChange w:id="965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66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967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68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969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70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971" w:author="Alexandra Zieritz" w:date="2016-06-26T11:01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SAm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972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73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974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975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76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977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978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79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980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981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82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983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984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85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986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vAlign w:val="bottom"/>
            <w:tcPrChange w:id="98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88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989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990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91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992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993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94" w:author="Alexandra Zieritz" w:date="2016-06-26T11:01:00Z"/>
                <w:rFonts w:ascii="Times New Roman" w:hAnsi="Times New Roman" w:cs="Times New Roman"/>
                <w:sz w:val="20"/>
                <w:szCs w:val="20"/>
              </w:rPr>
            </w:pPr>
            <w:del w:id="995" w:author="Alexandra Zieritz" w:date="2016-06-26T11:01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996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97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998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999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1000" w:author="Alexandra Zieritz" w:date="2016-06-26T11:01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001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02" w:author="Alexandra Zieritz" w:date="2016-06-26T11:01:00Z"/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del w:id="1003" w:author="Alexandra Zieritz" w:date="2016-06-26T11:01:00Z">
              <w:r w:rsidRPr="001555AB" w:rsidDel="00FC4D4F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bidi="en-US"/>
                </w:rPr>
                <w:delText>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004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005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>Nyctereutes procyonoides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 (Gray 1834)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006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007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00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009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010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2005</w:t>
            </w:r>
          </w:p>
        </w:tc>
        <w:tc>
          <w:tcPr>
            <w:tcW w:w="638" w:type="dxa"/>
            <w:vAlign w:val="bottom"/>
            <w:tcPrChange w:id="1011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1975</w:t>
            </w:r>
          </w:p>
        </w:tc>
        <w:tc>
          <w:tcPr>
            <w:tcW w:w="638" w:type="dxa"/>
            <w:vAlign w:val="bottom"/>
            <w:tcPrChange w:id="1012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013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1981</w:t>
            </w:r>
            <w:r w:rsidRPr="001555A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014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015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01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017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018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019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020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1021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022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023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024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025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2,5,6,8,10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026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1027" w:author="Alexandra Zieritz" w:date="2016-06-26T11:02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028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29" w:author="Alexandra Zieritz" w:date="2016-06-26T11:02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1030" w:author="Alexandra Zieritz" w:date="2016-06-26T11:02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>Odocoileus hemionus</w:delText>
              </w:r>
              <w:r w:rsidRPr="001555AB" w:rsidDel="00FC4D4F">
                <w:rPr>
                  <w:rFonts w:ascii="Times New Roman" w:hAnsi="Times New Roman" w:cs="Times New Roman"/>
                  <w:bCs/>
                  <w:color w:val="000000"/>
                  <w:sz w:val="20"/>
                  <w:szCs w:val="20"/>
                  <w:lang w:bidi="en-US"/>
                </w:rPr>
                <w:delText xml:space="preserve"> (Rafinesque, 1817)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031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32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033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1034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35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1036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37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038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39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040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41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042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1900</w:delText>
              </w:r>
            </w:del>
          </w:p>
        </w:tc>
        <w:tc>
          <w:tcPr>
            <w:tcW w:w="638" w:type="dxa"/>
            <w:vAlign w:val="bottom"/>
            <w:tcPrChange w:id="104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44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1045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46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047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48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049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50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05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NAm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052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53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054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1055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56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057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1058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59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060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061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62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063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064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65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066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106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68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069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8" w:type="dxa"/>
            <w:vAlign w:val="bottom"/>
            <w:tcPrChange w:id="1070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71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072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1073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74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075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076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77" w:author="Alexandra Zieritz" w:date="2016-06-26T11:02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078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79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080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081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82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083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084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1085" w:author="Alexandra Zieritz" w:date="2016-06-26T11:02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086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87" w:author="Alexandra Zieritz" w:date="2016-06-26T11:02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1088" w:author="Alexandra Zieritz" w:date="2016-06-26T11:02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Odocoileus virginianus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(Zimmermann 1780)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089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90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09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109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93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1094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95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096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97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098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099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100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1832</w:delText>
              </w:r>
            </w:del>
          </w:p>
        </w:tc>
        <w:tc>
          <w:tcPr>
            <w:tcW w:w="638" w:type="dxa"/>
            <w:vAlign w:val="bottom"/>
            <w:tcPrChange w:id="1101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02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110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04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105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06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107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08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109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NAm, SAm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110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11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12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111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14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15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111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17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18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119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20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2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122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23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24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1125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26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27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1128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29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30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113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32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33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134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35" w:author="Alexandra Zieritz" w:date="2016-06-26T11:02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136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37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138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139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40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14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142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143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Ondatra zibethicus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 1766)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144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145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146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147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148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1927</w:t>
            </w:r>
          </w:p>
        </w:tc>
        <w:tc>
          <w:tcPr>
            <w:tcW w:w="638" w:type="dxa"/>
            <w:vAlign w:val="bottom"/>
            <w:tcPrChange w:id="1149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1933 </w:t>
            </w:r>
          </w:p>
        </w:tc>
        <w:tc>
          <w:tcPr>
            <w:tcW w:w="638" w:type="dxa"/>
            <w:vAlign w:val="bottom"/>
            <w:tcPrChange w:id="115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1928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151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1941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152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153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154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155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156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157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15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1159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1160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161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162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F+T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163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2,5,6,8,10,11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164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1165" w:author="Alexandra Zieritz" w:date="2016-06-26T11:02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166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67" w:author="Alexandra Zieritz" w:date="2016-06-26T11:02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1168" w:author="Alexandra Zieritz" w:date="2016-06-26T11:02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Pecari tajacu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(Linnaeus 1758)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169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70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17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117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73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1174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75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176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77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178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79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180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1972</w:delText>
              </w:r>
            </w:del>
          </w:p>
        </w:tc>
        <w:tc>
          <w:tcPr>
            <w:tcW w:w="638" w:type="dxa"/>
            <w:vAlign w:val="bottom"/>
            <w:tcPrChange w:id="1181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82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118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84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185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86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187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88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189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NAm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val="en-US" w:bidi="en-US"/>
                </w:rPr>
                <w:delText xml:space="preserve">,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SAm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190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91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92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119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94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95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vAlign w:val="bottom"/>
            <w:tcPrChange w:id="119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197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198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199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00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20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202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03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204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1205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06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207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1208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09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210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121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12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213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214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15" w:author="Alexandra Zieritz" w:date="2016-06-26T11:02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216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17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218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219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220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22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222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223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Procyon lotor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224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225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226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227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228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1970</w:t>
            </w:r>
          </w:p>
        </w:tc>
        <w:tc>
          <w:tcPr>
            <w:tcW w:w="638" w:type="dxa"/>
            <w:vAlign w:val="bottom"/>
            <w:tcPrChange w:id="1229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1934 </w:t>
            </w:r>
          </w:p>
        </w:tc>
        <w:tc>
          <w:tcPr>
            <w:tcW w:w="638" w:type="dxa"/>
            <w:vAlign w:val="bottom"/>
            <w:tcPrChange w:id="123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1986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231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1910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232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233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234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235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236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237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123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  <w:tcPrChange w:id="1239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1240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241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242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243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2,5,6,8,10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244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245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Rangifer tarandus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(Linnaeus 1758)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246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247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124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249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250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1738</w:t>
            </w:r>
          </w:p>
        </w:tc>
        <w:tc>
          <w:tcPr>
            <w:tcW w:w="638" w:type="dxa"/>
            <w:vAlign w:val="bottom"/>
            <w:tcPrChange w:id="1251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1252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253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254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Eu, 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255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25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1257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258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259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1260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  <w:tcPrChange w:id="1261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262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263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264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265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2,5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266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267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Rattus norvegicus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(Berkenhout 1769)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268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269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270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271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272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1720</w:t>
            </w:r>
          </w:p>
        </w:tc>
        <w:tc>
          <w:tcPr>
            <w:tcW w:w="638" w:type="dxa"/>
            <w:vAlign w:val="bottom"/>
            <w:tcPrChange w:id="1273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1700 </w:t>
            </w:r>
          </w:p>
        </w:tc>
        <w:tc>
          <w:tcPr>
            <w:tcW w:w="638" w:type="dxa"/>
            <w:vAlign w:val="bottom"/>
            <w:tcPrChange w:id="1274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1730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275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1600</w:t>
            </w:r>
            <w:r w:rsidRPr="001555A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276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277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278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279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280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281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282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1283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1284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285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286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287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2,4,5,6,8,10,11</w:t>
            </w:r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288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289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lastRenderedPageBreak/>
              <w:t xml:space="preserve">Sciurus carolinensis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Gmelin 1788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290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291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129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293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294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1828</w:t>
            </w:r>
          </w:p>
        </w:tc>
        <w:tc>
          <w:tcPr>
            <w:tcW w:w="638" w:type="dxa"/>
            <w:vAlign w:val="bottom"/>
            <w:tcPrChange w:id="1295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1296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297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298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NAm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299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300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301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302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303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1304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1305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306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307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308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309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keepNext/>
              <w:keepLines/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2,4,5,8,10</w:t>
            </w:r>
          </w:p>
        </w:tc>
      </w:tr>
      <w:tr w:rsidR="00981D1C" w:rsidRPr="001555AB" w:rsidDel="00FC4D4F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310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del w:id="1311" w:author="Alexandra Zieritz" w:date="2016-06-26T11:02:00Z"/>
        </w:trPr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312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13" w:author="Alexandra Zieritz" w:date="2016-06-26T11:02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1314" w:author="Alexandra Zieritz" w:date="2016-06-26T11:02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 xml:space="preserve">Sigmodon hispidus 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Say and Ord 1825</w:delText>
              </w:r>
            </w:del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315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16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317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1318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19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vAlign w:val="bottom"/>
            <w:tcPrChange w:id="1320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21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322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23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324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25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326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1959 </w:delText>
              </w:r>
            </w:del>
          </w:p>
        </w:tc>
        <w:tc>
          <w:tcPr>
            <w:tcW w:w="638" w:type="dxa"/>
            <w:vAlign w:val="bottom"/>
            <w:tcPrChange w:id="1327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28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vAlign w:val="bottom"/>
            <w:tcPrChange w:id="1329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30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331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32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333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34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335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NAm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336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37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338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1339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40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34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vAlign w:val="bottom"/>
            <w:tcPrChange w:id="134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43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344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345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46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347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348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49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350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vAlign w:val="bottom"/>
            <w:tcPrChange w:id="135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52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353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vAlign w:val="bottom"/>
            <w:tcPrChange w:id="1354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55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356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vAlign w:val="bottom"/>
            <w:tcPrChange w:id="1357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58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359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360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361" w:author="Alexandra Zieritz" w:date="2016-06-26T11:02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362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63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364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365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Del="00FC4D4F" w:rsidRDefault="00981D1C" w:rsidP="00981D1C">
            <w:pPr>
              <w:keepNext/>
              <w:keepLines/>
              <w:spacing w:after="120" w:line="276" w:lineRule="auto"/>
              <w:rPr>
                <w:del w:id="1366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367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368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369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Sylvilagus floridanus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(J.A. Allen 1890)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370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371" w:author="Alexandra Zieritz" w:date="2016-06-26T11:09:00Z">
              <w:r w:rsidRPr="001555AB" w:rsidDel="00864FE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vAlign w:val="bottom"/>
            <w:tcPrChange w:id="1372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373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374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375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376" w:author="Alexandra Zieritz" w:date="2016-06-26T11:09:00Z">
              <w:r w:rsidRPr="001555AB" w:rsidDel="00864FE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1956</w:delText>
              </w:r>
            </w:del>
          </w:p>
        </w:tc>
        <w:tc>
          <w:tcPr>
            <w:tcW w:w="638" w:type="dxa"/>
            <w:vAlign w:val="bottom"/>
            <w:tcPrChange w:id="1377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1953</w:t>
            </w:r>
          </w:p>
        </w:tc>
        <w:tc>
          <w:tcPr>
            <w:tcW w:w="638" w:type="dxa"/>
            <w:vAlign w:val="bottom"/>
            <w:tcPrChange w:id="1378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 xml:space="preserve">1950 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379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380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NAm, SAm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381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382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vAlign w:val="bottom"/>
            <w:tcPrChange w:id="1383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384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385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386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8" w:type="dxa"/>
            <w:vAlign w:val="bottom"/>
            <w:tcPrChange w:id="1387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388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389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390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391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864FEF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2</w:t>
            </w:r>
            <w:del w:id="1392" w:author="Alexandra Zieritz" w:date="2016-06-26T11:09:00Z">
              <w:r w:rsidRPr="001555AB" w:rsidDel="00864FE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,5</w:delText>
              </w:r>
            </w:del>
          </w:p>
        </w:tc>
      </w:tr>
      <w:tr w:rsidR="00981D1C" w:rsidRPr="001555AB" w:rsidTr="00EA4F6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PrExChange w:id="1393" w:author="Alexandra Zieritz" w:date="2016-07-01T16:41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c>
          <w:tcPr>
            <w:tcW w:w="3261" w:type="dxa"/>
            <w:tcBorders>
              <w:right w:val="single" w:sz="4" w:space="0" w:color="auto"/>
            </w:tcBorders>
            <w:vAlign w:val="bottom"/>
            <w:tcPrChange w:id="1394" w:author="Alexandra Zieritz" w:date="2016-07-01T16:41:00Z">
              <w:tcPr>
                <w:tcW w:w="32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i/>
                <w:sz w:val="20"/>
                <w:szCs w:val="20"/>
                <w:lang w:bidi="en-US"/>
              </w:rPr>
              <w:t xml:space="preserve">Tamias sibiricus </w:t>
            </w: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(Laxmann 1769)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vAlign w:val="bottom"/>
            <w:tcPrChange w:id="1395" w:author="Alexandra Zieritz" w:date="2016-07-01T16:41:00Z">
              <w:tcPr>
                <w:tcW w:w="425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396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5" w:type="dxa"/>
            <w:vAlign w:val="bottom"/>
            <w:tcPrChange w:id="1397" w:author="Alexandra Zieritz" w:date="2016-07-01T16:41:00Z">
              <w:tcPr>
                <w:tcW w:w="425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bottom"/>
            <w:tcPrChange w:id="1398" w:author="Alexandra Zieritz" w:date="2016-07-01T16:41:00Z">
              <w:tcPr>
                <w:tcW w:w="426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  <w:lang w:bidi="en-US"/>
              </w:rPr>
              <w:t>Y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vAlign w:val="bottom"/>
            <w:tcPrChange w:id="1399" w:author="Alexandra Zieritz" w:date="2016-07-01T16:41:00Z">
              <w:tcPr>
                <w:tcW w:w="637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1999</w:t>
            </w:r>
          </w:p>
        </w:tc>
        <w:tc>
          <w:tcPr>
            <w:tcW w:w="638" w:type="dxa"/>
            <w:vAlign w:val="bottom"/>
            <w:tcPrChange w:id="1400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vAlign w:val="bottom"/>
            <w:tcPrChange w:id="1401" w:author="Alexandra Zieritz" w:date="2016-07-01T16:41:00Z">
              <w:tcPr>
                <w:tcW w:w="63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638" w:type="dxa"/>
            <w:tcBorders>
              <w:right w:val="single" w:sz="4" w:space="0" w:color="auto"/>
            </w:tcBorders>
            <w:vAlign w:val="bottom"/>
            <w:tcPrChange w:id="1402" w:author="Alexandra Zieritz" w:date="2016-07-01T16:41:00Z">
              <w:tcPr>
                <w:tcW w:w="638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bidi="en-US"/>
              </w:rPr>
              <w:t>1960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403" w:author="Alexandra Zieritz" w:date="2016-07-01T16:41:00Z">
              <w:tcPr>
                <w:tcW w:w="992" w:type="dxa"/>
                <w:tcBorders>
                  <w:left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As, Eu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bottom"/>
            <w:tcPrChange w:id="1404" w:author="Alexandra Zieritz" w:date="2016-07-01T16:41:00Z">
              <w:tcPr>
                <w:tcW w:w="460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405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461" w:type="dxa"/>
            <w:vAlign w:val="bottom"/>
            <w:tcPrChange w:id="1406" w:author="Alexandra Zieritz" w:date="2016-07-01T16:41:00Z">
              <w:tcPr>
                <w:tcW w:w="461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" w:type="dxa"/>
            <w:tcBorders>
              <w:right w:val="single" w:sz="4" w:space="0" w:color="auto"/>
            </w:tcBorders>
            <w:vAlign w:val="bottom"/>
            <w:tcPrChange w:id="1407" w:author="Alexandra Zieritz" w:date="2016-07-01T16:41:00Z">
              <w:tcPr>
                <w:tcW w:w="461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left w:val="single" w:sz="4" w:space="0" w:color="auto"/>
            </w:tcBorders>
            <w:vAlign w:val="bottom"/>
            <w:tcPrChange w:id="1408" w:author="Alexandra Zieritz" w:date="2016-07-01T16:41:00Z">
              <w:tcPr>
                <w:tcW w:w="368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369" w:type="dxa"/>
            <w:vAlign w:val="bottom"/>
            <w:tcPrChange w:id="1409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8" w:type="dxa"/>
            <w:vAlign w:val="bottom"/>
            <w:tcPrChange w:id="1410" w:author="Alexandra Zieritz" w:date="2016-07-01T16:41:00Z">
              <w:tcPr>
                <w:tcW w:w="368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vAlign w:val="bottom"/>
            <w:tcPrChange w:id="1411" w:author="Alexandra Zieritz" w:date="2016-07-01T16:41:00Z">
              <w:tcPr>
                <w:tcW w:w="369" w:type="dxa"/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55A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9" w:type="dxa"/>
            <w:tcBorders>
              <w:right w:val="single" w:sz="4" w:space="0" w:color="auto"/>
            </w:tcBorders>
            <w:vAlign w:val="bottom"/>
            <w:tcPrChange w:id="1412" w:author="Alexandra Zieritz" w:date="2016-07-01T16:41:00Z">
              <w:tcPr>
                <w:tcW w:w="369" w:type="dxa"/>
                <w:tcBorders>
                  <w:righ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bottom"/>
            <w:tcPrChange w:id="1413" w:author="Alexandra Zieritz" w:date="2016-07-01T16:41:00Z">
              <w:tcPr>
                <w:tcW w:w="709" w:type="dxa"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  <w:tcPrChange w:id="1414" w:author="Alexandra Zieritz" w:date="2016-07-01T16:41:00Z">
              <w:tcPr>
                <w:tcW w:w="992" w:type="dxa"/>
                <w:tcBorders>
                  <w:left w:val="single" w:sz="4" w:space="0" w:color="auto"/>
                </w:tcBorders>
                <w:vAlign w:val="bottom"/>
              </w:tcPr>
            </w:tcPrChange>
          </w:tcPr>
          <w:p w:rsidR="00981D1C" w:rsidRPr="001555AB" w:rsidRDefault="00981D1C" w:rsidP="00981D1C">
            <w:pPr>
              <w:spacing w:after="12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</w:pPr>
            <w:r w:rsidRPr="001555AB">
              <w:rPr>
                <w:rFonts w:ascii="Times New Roman" w:hAnsi="Times New Roman" w:cs="Times New Roman"/>
                <w:color w:val="000000"/>
                <w:sz w:val="20"/>
                <w:szCs w:val="20"/>
                <w:lang w:bidi="en-US"/>
              </w:rPr>
              <w:t>2,4,5,6,8,10</w:t>
            </w:r>
          </w:p>
        </w:tc>
      </w:tr>
      <w:tr w:rsidR="00981D1C" w:rsidRPr="001555AB" w:rsidDel="00FC4D4F" w:rsidTr="00553F92">
        <w:trPr>
          <w:del w:id="1415" w:author="Alexandra Zieritz" w:date="2016-06-26T11:02:00Z"/>
        </w:trPr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16" w:author="Alexandra Zieritz" w:date="2016-06-26T11:02:00Z"/>
                <w:rFonts w:ascii="Times New Roman" w:hAnsi="Times New Roman" w:cs="Times New Roman"/>
                <w:i/>
                <w:sz w:val="20"/>
                <w:szCs w:val="20"/>
                <w:lang w:bidi="en-US"/>
              </w:rPr>
            </w:pPr>
            <w:del w:id="1417" w:author="Alexandra Zieritz" w:date="2016-06-26T11:02:00Z">
              <w:r w:rsidRPr="001555AB" w:rsidDel="00FC4D4F">
                <w:rPr>
                  <w:rFonts w:ascii="Times New Roman" w:hAnsi="Times New Roman" w:cs="Times New Roman"/>
                  <w:i/>
                  <w:sz w:val="20"/>
                  <w:szCs w:val="20"/>
                  <w:lang w:bidi="en-US"/>
                </w:rPr>
                <w:delText>Tamias striatus</w:delText>
              </w:r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 xml:space="preserve"> (Linnaeus 1758)</w:delText>
              </w:r>
            </w:del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18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419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Y</w:delText>
              </w:r>
            </w:del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20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21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22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7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23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424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1921</w:delText>
              </w:r>
            </w:del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25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26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27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28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429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NAm</w:delText>
              </w:r>
            </w:del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30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43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32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433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461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34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435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36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437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38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439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Y</w:delText>
              </w:r>
            </w:del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40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441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8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42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443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44" w:author="Alexandra Zieritz" w:date="2016-06-26T11:02:00Z"/>
                <w:rFonts w:ascii="Times New Roman" w:hAnsi="Times New Roman" w:cs="Times New Roman"/>
                <w:sz w:val="20"/>
                <w:szCs w:val="20"/>
              </w:rPr>
            </w:pPr>
            <w:del w:id="1445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36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46" w:author="Alexandra Zieritz" w:date="2016-06-26T11:02:00Z"/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47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448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T</w:delText>
              </w:r>
            </w:del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981D1C" w:rsidRPr="001555AB" w:rsidDel="00FC4D4F" w:rsidRDefault="00981D1C" w:rsidP="00981D1C">
            <w:pPr>
              <w:spacing w:after="120" w:line="276" w:lineRule="auto"/>
              <w:rPr>
                <w:del w:id="1449" w:author="Alexandra Zieritz" w:date="2016-06-26T11:02:00Z"/>
                <w:rFonts w:ascii="Times New Roman" w:hAnsi="Times New Roman" w:cs="Times New Roman"/>
                <w:sz w:val="20"/>
                <w:szCs w:val="20"/>
                <w:lang w:bidi="en-US"/>
              </w:rPr>
            </w:pPr>
            <w:del w:id="1450" w:author="Alexandra Zieritz" w:date="2016-06-26T11:02:00Z">
              <w:r w:rsidRPr="001555AB" w:rsidDel="00FC4D4F">
                <w:rPr>
                  <w:rFonts w:ascii="Times New Roman" w:hAnsi="Times New Roman" w:cs="Times New Roman"/>
                  <w:sz w:val="20"/>
                  <w:szCs w:val="20"/>
                  <w:lang w:bidi="en-US"/>
                </w:rPr>
                <w:delText>2,5</w:delText>
              </w:r>
            </w:del>
          </w:p>
        </w:tc>
      </w:tr>
    </w:tbl>
    <w:p w:rsidR="00725943" w:rsidRDefault="00725943"/>
    <w:p w:rsidR="006D27B2" w:rsidRDefault="006D27B2">
      <w:pPr>
        <w:sectPr w:rsidR="006D27B2" w:rsidSect="00E6197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25943" w:rsidRPr="006D27B2" w:rsidRDefault="00725943" w:rsidP="006D27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7B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1. </w:t>
      </w:r>
      <w:r w:rsidR="005223C7" w:rsidRPr="005223C7">
        <w:rPr>
          <w:rFonts w:ascii="Times New Roman" w:hAnsi="Times New Roman" w:cs="Times New Roman"/>
          <w:sz w:val="24"/>
          <w:szCs w:val="24"/>
        </w:rPr>
        <w:t>Centre for Agricultural Bioscience International CABI (2016) Invasive Species Compendium. Wallingford, UK: CAB International. http://www.cabi.org/isc (accessed 2016)</w:t>
      </w:r>
      <w:r w:rsidRPr="006D27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2. </w:t>
      </w:r>
      <w:r w:rsidR="00B378B1" w:rsidRPr="00B378B1">
        <w:rPr>
          <w:rFonts w:ascii="Times New Roman" w:hAnsi="Times New Roman" w:cs="Times New Roman"/>
          <w:sz w:val="24"/>
          <w:szCs w:val="24"/>
        </w:rPr>
        <w:t>Delivering Alien Invasive Species Inventories for Europe DAISIE (2003-2016) Alien Species Database. http://www.europe-aliens.org (accessed 2016)</w:t>
      </w:r>
      <w:r w:rsidRPr="006D27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3. European and Mediterranean Plant Protection Organisation EPPO (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EPPO list of invasive alien plants. http://www.eppo.int/INVASIVE_PLANTS/ias_lists.htm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4. Invasive Species Specialist Group ISSG (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Global Invasive Species Database. http://www.issg.org/database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5. GB Non-native Species Secretariat (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GB Non-native Species Information Portal. https://secure.fera.defra.gov.uk/nonnativespecies/home/index.cfm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6. Belgian Forum on Invasive Species BFIS (2000-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Harmonia database. http://ias.biodiversity.be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7. Verloove, F. (2006) Catalogue of neophytes in Belgium (1800-2005). Scripta Botanica Belgica, 39, 1-89.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8. North European and Baltic Network on Invasive Alien Species NOBANIS (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Gateway to Information on Invasive Alien species in North and Central Europe. http://www.nobanis.org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9. Q-bank (1999-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Invasive Plants database. Comprehensive databases on quarantine plant pests and diseases. http://www.q-bank.eu/Plants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10. Naturalis (2005-201</w:t>
      </w:r>
      <w:r w:rsidR="00CA38C7">
        <w:rPr>
          <w:rFonts w:ascii="Times New Roman" w:hAnsi="Times New Roman" w:cs="Times New Roman"/>
          <w:sz w:val="24"/>
          <w:szCs w:val="24"/>
        </w:rPr>
        <w:t>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Nederlands Soortenregister, version 2.0. http://www.nederlandsesoorten.nl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11. </w:t>
      </w:r>
      <w:r w:rsidR="006630C1" w:rsidRPr="006630C1">
        <w:rPr>
          <w:rFonts w:ascii="Times New Roman" w:hAnsi="Times New Roman" w:cs="Times New Roman"/>
          <w:sz w:val="24"/>
          <w:szCs w:val="24"/>
        </w:rPr>
        <w:t>Keller RP, Ermgassen PSEz, Aldridge DC (2009) Vectors and Timing of Freshwater Invasions in Great Britain. Conservation Biology 23:1526–1534</w:t>
      </w:r>
      <w:r w:rsidRPr="006D27B2">
        <w:rPr>
          <w:rFonts w:ascii="Times New Roman" w:hAnsi="Times New Roman" w:cs="Times New Roman"/>
          <w:sz w:val="24"/>
          <w:szCs w:val="24"/>
        </w:rPr>
        <w:t>.</w:t>
      </w:r>
    </w:p>
    <w:p w:rsidR="00DA1C6E" w:rsidRPr="006D27B2" w:rsidRDefault="00DA1C6E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12. </w:t>
      </w:r>
      <w:r w:rsidR="006630C1" w:rsidRPr="006630C1">
        <w:rPr>
          <w:rFonts w:ascii="Times New Roman" w:hAnsi="Times New Roman" w:cs="Times New Roman"/>
          <w:sz w:val="24"/>
          <w:szCs w:val="24"/>
        </w:rPr>
        <w:t>Food and Agriculture Organisation of the United Nations FAO (2016) Fisheries and Aquaculture topics. Introduction of species. Database on Introductions of Aquatic Species. In: FAO Fisheries and Aquaculture Department. Rome. http://www.fao.org/fishery/introsp/search/en (accessed 2016)</w:t>
      </w:r>
      <w:r w:rsidRPr="006D27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1C6E" w:rsidRPr="006D27B2" w:rsidRDefault="00DA1C6E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lastRenderedPageBreak/>
        <w:t xml:space="preserve">13. </w:t>
      </w:r>
      <w:r w:rsidR="006630C1" w:rsidRPr="006630C1">
        <w:rPr>
          <w:rFonts w:ascii="Times New Roman" w:hAnsi="Times New Roman" w:cs="Times New Roman"/>
          <w:sz w:val="24"/>
          <w:szCs w:val="24"/>
        </w:rPr>
        <w:t xml:space="preserve">Csurhes S, Hannan-Jones M, Dimmock A (2008) Pest plant risk assessment Dense waterweed </w:t>
      </w:r>
      <w:r w:rsidR="006630C1" w:rsidRPr="006630C1">
        <w:rPr>
          <w:rFonts w:ascii="Times New Roman" w:hAnsi="Times New Roman" w:cs="Times New Roman"/>
          <w:i/>
          <w:sz w:val="24"/>
          <w:szCs w:val="24"/>
        </w:rPr>
        <w:t>Egeria densa</w:t>
      </w:r>
      <w:r w:rsidR="006630C1" w:rsidRPr="006630C1">
        <w:rPr>
          <w:rFonts w:ascii="Times New Roman" w:hAnsi="Times New Roman" w:cs="Times New Roman"/>
          <w:sz w:val="24"/>
          <w:szCs w:val="24"/>
        </w:rPr>
        <w:t>. The State of Queensland, Department of Primary Industries and Fisheries, Brisbane, Queensland</w:t>
      </w:r>
      <w:r w:rsidRPr="006D27B2">
        <w:rPr>
          <w:rFonts w:ascii="Times New Roman" w:hAnsi="Times New Roman" w:cs="Times New Roman"/>
          <w:sz w:val="24"/>
          <w:szCs w:val="24"/>
        </w:rPr>
        <w:t>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14. </w:t>
      </w:r>
      <w:r w:rsidR="006630C1" w:rsidRPr="006630C1">
        <w:rPr>
          <w:rFonts w:ascii="Times New Roman" w:hAnsi="Times New Roman" w:cs="Times New Roman"/>
          <w:sz w:val="24"/>
          <w:szCs w:val="24"/>
        </w:rPr>
        <w:t xml:space="preserve">Conservatoires d'espaces naturels (2011) </w:t>
      </w:r>
      <w:r w:rsidR="006630C1" w:rsidRPr="006630C1">
        <w:rPr>
          <w:rFonts w:ascii="Times New Roman" w:hAnsi="Times New Roman" w:cs="Times New Roman"/>
          <w:i/>
          <w:sz w:val="24"/>
          <w:szCs w:val="24"/>
        </w:rPr>
        <w:t>Elodea canadensis</w:t>
      </w:r>
      <w:r w:rsidR="006630C1" w:rsidRPr="006630C1">
        <w:rPr>
          <w:rFonts w:ascii="Times New Roman" w:hAnsi="Times New Roman" w:cs="Times New Roman"/>
          <w:sz w:val="24"/>
          <w:szCs w:val="24"/>
        </w:rPr>
        <w:t xml:space="preserve"> Michaux.  Fiche réalisée par la Fédération des Conservatoires botaniques nationaux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15. </w:t>
      </w:r>
      <w:r w:rsidR="006630C1" w:rsidRPr="006630C1">
        <w:rPr>
          <w:rFonts w:ascii="Times New Roman" w:hAnsi="Times New Roman" w:cs="Times New Roman"/>
          <w:sz w:val="24"/>
          <w:szCs w:val="24"/>
        </w:rPr>
        <w:t>Gollasch S, Haydar D, Minchin D, et al. (2009) Introduced Aquatic Species of the North Sea Coasts and Adjacent Brackish Waters. In: Biological Invasions in Marine Ecosystems. Ecological Studies 204:507-52</w:t>
      </w:r>
      <w:r w:rsidRPr="006D27B2">
        <w:rPr>
          <w:rFonts w:ascii="Times New Roman" w:hAnsi="Times New Roman" w:cs="Times New Roman"/>
          <w:sz w:val="24"/>
          <w:szCs w:val="24"/>
        </w:rPr>
        <w:t>8.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16. AnimalBase Project Group (2005-2014) AnimalBase. Early zoological literature online. - World wide web electronic publication (www.animalbase.uni-goettingen.de). Available at: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A1C6E" w:rsidRPr="006D27B2" w:rsidRDefault="00DA1C6E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17. </w:t>
      </w:r>
      <w:r w:rsidR="006630C1" w:rsidRPr="006630C1">
        <w:rPr>
          <w:rFonts w:ascii="Times New Roman" w:hAnsi="Times New Roman" w:cs="Times New Roman"/>
          <w:sz w:val="24"/>
          <w:szCs w:val="24"/>
        </w:rPr>
        <w:t>Wolff WJ (2005) Non-indigenous marine and estuarine species in The Netherlands. Zoologische Mededelingen 79:1-116</w:t>
      </w:r>
      <w:r w:rsidRPr="006D27B2">
        <w:rPr>
          <w:rFonts w:ascii="Times New Roman" w:hAnsi="Times New Roman" w:cs="Times New Roman"/>
          <w:sz w:val="24"/>
          <w:szCs w:val="24"/>
        </w:rPr>
        <w:t>.</w:t>
      </w:r>
    </w:p>
    <w:p w:rsidR="00DA1C6E" w:rsidRPr="006D27B2" w:rsidRDefault="00DA1C6E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18. </w:t>
      </w:r>
      <w:r w:rsidR="006630C1" w:rsidRPr="006630C1">
        <w:rPr>
          <w:rFonts w:ascii="Times New Roman" w:hAnsi="Times New Roman" w:cs="Times New Roman"/>
          <w:sz w:val="24"/>
          <w:szCs w:val="24"/>
        </w:rPr>
        <w:t>Minchin D, Cook EJ, Clark PF (2013) Alien species in British brackish and marine waters. Aquatic Invasions 8:3-1</w:t>
      </w:r>
      <w:r w:rsidRPr="006D27B2">
        <w:rPr>
          <w:rFonts w:ascii="Times New Roman" w:hAnsi="Times New Roman" w:cs="Times New Roman"/>
          <w:sz w:val="24"/>
          <w:szCs w:val="24"/>
        </w:rPr>
        <w:t>9.</w:t>
      </w:r>
    </w:p>
    <w:p w:rsidR="00DA1C6E" w:rsidRPr="006D27B2" w:rsidRDefault="00DA1C6E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19. </w:t>
      </w:r>
      <w:r w:rsidR="003949E1" w:rsidRPr="003949E1">
        <w:rPr>
          <w:rFonts w:ascii="Times New Roman" w:hAnsi="Times New Roman" w:cs="Times New Roman"/>
          <w:sz w:val="24"/>
          <w:szCs w:val="24"/>
        </w:rPr>
        <w:t xml:space="preserve">Soes DM, Majoor GD, Keulen SMA (2011) </w:t>
      </w:r>
      <w:r w:rsidR="003949E1" w:rsidRPr="003949E1">
        <w:rPr>
          <w:rFonts w:ascii="Times New Roman" w:hAnsi="Times New Roman" w:cs="Times New Roman"/>
          <w:i/>
          <w:sz w:val="24"/>
          <w:szCs w:val="24"/>
        </w:rPr>
        <w:t>Bellamya chinensis</w:t>
      </w:r>
      <w:r w:rsidR="003949E1" w:rsidRPr="003949E1">
        <w:rPr>
          <w:rFonts w:ascii="Times New Roman" w:hAnsi="Times New Roman" w:cs="Times New Roman"/>
          <w:sz w:val="24"/>
          <w:szCs w:val="24"/>
        </w:rPr>
        <w:t xml:space="preserve"> (Gray, 1834) (Gastropoda: Viviparidae), a new alien snail species for the European fauna Aquatic Invasions 6:97-10</w:t>
      </w:r>
      <w:r w:rsidRPr="006D27B2">
        <w:rPr>
          <w:rFonts w:ascii="Times New Roman" w:hAnsi="Times New Roman" w:cs="Times New Roman"/>
          <w:sz w:val="24"/>
          <w:szCs w:val="24"/>
        </w:rPr>
        <w:t>2.</w:t>
      </w:r>
    </w:p>
    <w:p w:rsidR="00DA1C6E" w:rsidRPr="006D27B2" w:rsidRDefault="00DA1C6E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20. </w:t>
      </w:r>
      <w:r w:rsidR="003949E1" w:rsidRPr="003949E1">
        <w:rPr>
          <w:rFonts w:ascii="Times New Roman" w:hAnsi="Times New Roman" w:cs="Times New Roman"/>
          <w:sz w:val="24"/>
          <w:szCs w:val="24"/>
        </w:rPr>
        <w:t xml:space="preserve">Reise H, Hutchinson JMC, Forsyth RG, et al. (2000) The ecology and rapid spread of the terrestrial slug </w:t>
      </w:r>
      <w:r w:rsidR="003949E1" w:rsidRPr="003949E1">
        <w:rPr>
          <w:rFonts w:ascii="Times New Roman" w:hAnsi="Times New Roman" w:cs="Times New Roman"/>
          <w:i/>
          <w:sz w:val="24"/>
          <w:szCs w:val="24"/>
        </w:rPr>
        <w:t>Boettgerilla pallens</w:t>
      </w:r>
      <w:r w:rsidR="003949E1" w:rsidRPr="003949E1">
        <w:rPr>
          <w:rFonts w:ascii="Times New Roman" w:hAnsi="Times New Roman" w:cs="Times New Roman"/>
          <w:sz w:val="24"/>
          <w:szCs w:val="24"/>
        </w:rPr>
        <w:t xml:space="preserve"> in Europe with reference to its recent discovery in North America. The Veliger 43:313-31</w:t>
      </w:r>
      <w:r w:rsidRPr="006D27B2">
        <w:rPr>
          <w:rFonts w:ascii="Times New Roman" w:hAnsi="Times New Roman" w:cs="Times New Roman"/>
          <w:sz w:val="24"/>
          <w:szCs w:val="24"/>
        </w:rPr>
        <w:t>8.</w:t>
      </w:r>
    </w:p>
    <w:p w:rsidR="00DA1C6E" w:rsidRPr="006D27B2" w:rsidRDefault="00DA1C6E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21. </w:t>
      </w:r>
      <w:r w:rsidR="003949E1" w:rsidRPr="003949E1">
        <w:rPr>
          <w:rFonts w:ascii="Times New Roman" w:hAnsi="Times New Roman" w:cs="Times New Roman"/>
          <w:sz w:val="24"/>
          <w:szCs w:val="24"/>
        </w:rPr>
        <w:t>Kerckhof F, Haelters J, Gollasch S (2007) Alien species in the marine and brackish ecosystem: the situation in Belgian waters Aquatic Invasions 2:243-25</w:t>
      </w:r>
      <w:r w:rsidRPr="006D27B2">
        <w:rPr>
          <w:rFonts w:ascii="Times New Roman" w:hAnsi="Times New Roman" w:cs="Times New Roman"/>
          <w:sz w:val="24"/>
          <w:szCs w:val="24"/>
        </w:rPr>
        <w:t>7.</w:t>
      </w:r>
    </w:p>
    <w:p w:rsidR="00DA1C6E" w:rsidRPr="006D27B2" w:rsidRDefault="00DA1C6E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22. </w:t>
      </w:r>
      <w:r w:rsidR="003949E1" w:rsidRPr="003949E1">
        <w:rPr>
          <w:rFonts w:ascii="Times New Roman" w:hAnsi="Times New Roman" w:cs="Times New Roman"/>
          <w:sz w:val="24"/>
          <w:szCs w:val="24"/>
        </w:rPr>
        <w:t xml:space="preserve">Simon-Bouhet B, Garcia-Meunier P, Viard F (2006) Multiple introductions promote range expansion of the mollusc </w:t>
      </w:r>
      <w:r w:rsidR="003949E1" w:rsidRPr="003949E1">
        <w:rPr>
          <w:rFonts w:ascii="Times New Roman" w:hAnsi="Times New Roman" w:cs="Times New Roman"/>
          <w:i/>
          <w:sz w:val="24"/>
          <w:szCs w:val="24"/>
        </w:rPr>
        <w:t>Cyclope neritea</w:t>
      </w:r>
      <w:r w:rsidR="003949E1" w:rsidRPr="003949E1">
        <w:rPr>
          <w:rFonts w:ascii="Times New Roman" w:hAnsi="Times New Roman" w:cs="Times New Roman"/>
          <w:sz w:val="24"/>
          <w:szCs w:val="24"/>
        </w:rPr>
        <w:t xml:space="preserve"> (Nassariidae) in France: evidence from mitochondrial sequence data. Molecular ecology 15:1699-71</w:t>
      </w:r>
      <w:r w:rsidRPr="006D27B2">
        <w:rPr>
          <w:rFonts w:ascii="Times New Roman" w:hAnsi="Times New Roman" w:cs="Times New Roman"/>
          <w:sz w:val="24"/>
          <w:szCs w:val="24"/>
        </w:rPr>
        <w:t>1.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23. </w:t>
      </w:r>
      <w:r w:rsidR="003949E1" w:rsidRPr="003949E1">
        <w:rPr>
          <w:rFonts w:ascii="Times New Roman" w:hAnsi="Times New Roman" w:cs="Times New Roman"/>
          <w:sz w:val="24"/>
          <w:szCs w:val="24"/>
        </w:rPr>
        <w:t xml:space="preserve">Marescaux J, Molloy DP, Giamberini L, et al. (2012) First records of the quagga mussel, </w:t>
      </w:r>
      <w:r w:rsidR="003949E1" w:rsidRPr="003949E1">
        <w:rPr>
          <w:rFonts w:ascii="Times New Roman" w:hAnsi="Times New Roman" w:cs="Times New Roman"/>
          <w:i/>
          <w:sz w:val="24"/>
          <w:szCs w:val="24"/>
        </w:rPr>
        <w:t>Dreissena rostriformis bugensis</w:t>
      </w:r>
      <w:r w:rsidR="003949E1" w:rsidRPr="003949E1">
        <w:rPr>
          <w:rFonts w:ascii="Times New Roman" w:hAnsi="Times New Roman" w:cs="Times New Roman"/>
          <w:sz w:val="24"/>
          <w:szCs w:val="24"/>
        </w:rPr>
        <w:t xml:space="preserve"> (Andrusov, 1897), in the Meuse River within France. BioInvasions Records 1:273-27</w:t>
      </w:r>
      <w:r w:rsidRPr="006D27B2">
        <w:rPr>
          <w:rFonts w:ascii="Times New Roman" w:hAnsi="Times New Roman" w:cs="Times New Roman"/>
          <w:sz w:val="24"/>
          <w:szCs w:val="24"/>
        </w:rPr>
        <w:t>6.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lastRenderedPageBreak/>
        <w:t xml:space="preserve">24. </w:t>
      </w:r>
      <w:r w:rsidR="005E000F" w:rsidRPr="005E000F">
        <w:rPr>
          <w:rFonts w:ascii="Times New Roman" w:hAnsi="Times New Roman" w:cs="Times New Roman"/>
          <w:sz w:val="24"/>
          <w:szCs w:val="24"/>
        </w:rPr>
        <w:t xml:space="preserve">Bij de Vaate A, Beisel J-N (2011) Range expansion of the quagga mussel </w:t>
      </w:r>
      <w:r w:rsidR="005E000F" w:rsidRPr="005E000F">
        <w:rPr>
          <w:rFonts w:ascii="Times New Roman" w:hAnsi="Times New Roman" w:cs="Times New Roman"/>
          <w:i/>
          <w:sz w:val="24"/>
          <w:szCs w:val="24"/>
        </w:rPr>
        <w:t>Dreissena rostriformis bugensis</w:t>
      </w:r>
      <w:r w:rsidR="005E000F" w:rsidRPr="005E000F">
        <w:rPr>
          <w:rFonts w:ascii="Times New Roman" w:hAnsi="Times New Roman" w:cs="Times New Roman"/>
          <w:sz w:val="24"/>
          <w:szCs w:val="24"/>
        </w:rPr>
        <w:t xml:space="preserve"> (Andrusov, 1897) in Western Europe: first observation from France. Aquatic Invasions 6, Supplement 1:S71-7</w:t>
      </w:r>
      <w:r w:rsidRPr="006D27B2">
        <w:rPr>
          <w:rFonts w:ascii="Times New Roman" w:hAnsi="Times New Roman" w:cs="Times New Roman"/>
          <w:sz w:val="24"/>
          <w:szCs w:val="24"/>
        </w:rPr>
        <w:t>4.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>25. WoRMS Editorial Board (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World Register of Marine Species. http://www.marinespecies.org/aphia.php?p=taxdetails&amp;id=140732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Pr="006D27B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26. </w:t>
      </w:r>
      <w:r w:rsidR="005E000F" w:rsidRPr="005E000F">
        <w:rPr>
          <w:rFonts w:ascii="Times New Roman" w:hAnsi="Times New Roman" w:cs="Times New Roman"/>
          <w:sz w:val="24"/>
          <w:szCs w:val="24"/>
        </w:rPr>
        <w:t xml:space="preserve">Lützen J, Faasse M, Gittenberger A, et al. (2012) The Japanese oyster drill </w:t>
      </w:r>
      <w:r w:rsidR="005E000F" w:rsidRPr="005E000F">
        <w:rPr>
          <w:rFonts w:ascii="Times New Roman" w:hAnsi="Times New Roman" w:cs="Times New Roman"/>
          <w:i/>
          <w:sz w:val="24"/>
          <w:szCs w:val="24"/>
        </w:rPr>
        <w:t>Ocinebrellus inornatus</w:t>
      </w:r>
      <w:r w:rsidR="005E000F" w:rsidRPr="005E000F">
        <w:rPr>
          <w:rFonts w:ascii="Times New Roman" w:hAnsi="Times New Roman" w:cs="Times New Roman"/>
          <w:sz w:val="24"/>
          <w:szCs w:val="24"/>
        </w:rPr>
        <w:t xml:space="preserve"> (Récluz, 1851) (Mollusca, Gastropoda, Muricidae), introduced to the Limfjord, Denmark. Aquatic Invasions 7:181-19</w:t>
      </w:r>
      <w:r w:rsidRPr="006D27B2">
        <w:rPr>
          <w:rFonts w:ascii="Times New Roman" w:hAnsi="Times New Roman" w:cs="Times New Roman"/>
          <w:sz w:val="24"/>
          <w:szCs w:val="24"/>
        </w:rPr>
        <w:t>1.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27. </w:t>
      </w:r>
      <w:r w:rsidR="005E000F" w:rsidRPr="005E000F">
        <w:rPr>
          <w:rFonts w:ascii="Times New Roman" w:hAnsi="Times New Roman" w:cs="Times New Roman"/>
          <w:sz w:val="24"/>
          <w:szCs w:val="24"/>
        </w:rPr>
        <w:t xml:space="preserve">Soes DM, Glöer P, de Winter AJ (2009) </w:t>
      </w:r>
      <w:r w:rsidR="005E000F" w:rsidRPr="005E000F">
        <w:rPr>
          <w:rFonts w:ascii="Times New Roman" w:hAnsi="Times New Roman" w:cs="Times New Roman"/>
          <w:i/>
          <w:sz w:val="24"/>
          <w:szCs w:val="24"/>
        </w:rPr>
        <w:t>Viviparus acerosus</w:t>
      </w:r>
      <w:r w:rsidR="005E000F" w:rsidRPr="005E000F">
        <w:rPr>
          <w:rFonts w:ascii="Times New Roman" w:hAnsi="Times New Roman" w:cs="Times New Roman"/>
          <w:sz w:val="24"/>
          <w:szCs w:val="24"/>
        </w:rPr>
        <w:t xml:space="preserve"> (Bourguignat, 1862)(Gastropoda: Viviparidae), a new exotic snail species for the Dutch fauna. Aquatic Invasions 4:373-37</w:t>
      </w:r>
      <w:r w:rsidRPr="006D27B2">
        <w:rPr>
          <w:rFonts w:ascii="Times New Roman" w:hAnsi="Times New Roman" w:cs="Times New Roman"/>
          <w:sz w:val="24"/>
          <w:szCs w:val="24"/>
        </w:rPr>
        <w:t>5.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28. </w:t>
      </w:r>
      <w:r w:rsidR="008769FB" w:rsidRPr="008769FB">
        <w:rPr>
          <w:rFonts w:ascii="Times New Roman" w:hAnsi="Times New Roman" w:cs="Times New Roman"/>
          <w:sz w:val="24"/>
          <w:szCs w:val="24"/>
        </w:rPr>
        <w:t>Britton JR, Cucherousset J, Davies GD, et al. (2010) Non-native fishes and climate change: predicting species responses to warming temperatures in a temperate region. FreshwBio 55:1130-114</w:t>
      </w:r>
      <w:r w:rsidRPr="006D27B2">
        <w:rPr>
          <w:rFonts w:ascii="Times New Roman" w:hAnsi="Times New Roman" w:cs="Times New Roman"/>
          <w:sz w:val="24"/>
          <w:szCs w:val="24"/>
        </w:rPr>
        <w:t>1.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29. </w:t>
      </w:r>
      <w:r w:rsidR="008769FB" w:rsidRPr="008769FB">
        <w:rPr>
          <w:rFonts w:ascii="Times New Roman" w:hAnsi="Times New Roman" w:cs="Times New Roman"/>
          <w:sz w:val="24"/>
          <w:szCs w:val="24"/>
        </w:rPr>
        <w:t>Copp GH, Stakėnas S, Davison PI (2006) The incidence of non-native fishes in water courses: example of the United Kingdom. Aquatic Invasions 1:72-7</w:t>
      </w:r>
      <w:r w:rsidRPr="006D27B2">
        <w:rPr>
          <w:rFonts w:ascii="Times New Roman" w:hAnsi="Times New Roman" w:cs="Times New Roman"/>
          <w:sz w:val="24"/>
          <w:szCs w:val="24"/>
        </w:rPr>
        <w:t>5.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30. </w:t>
      </w:r>
      <w:r w:rsidR="008769FB" w:rsidRPr="008769FB">
        <w:rPr>
          <w:rFonts w:ascii="Times New Roman" w:hAnsi="Times New Roman" w:cs="Times New Roman"/>
          <w:sz w:val="24"/>
          <w:szCs w:val="24"/>
        </w:rPr>
        <w:t xml:space="preserve">Zięba G, Copp GH, Davies GD, et al. (2010) Recent releases and dispersal of non-native fishes in England and Wales, with emphasis on sunbleak </w:t>
      </w:r>
      <w:r w:rsidR="008769FB" w:rsidRPr="006201E4">
        <w:rPr>
          <w:rFonts w:ascii="Times New Roman" w:hAnsi="Times New Roman" w:cs="Times New Roman"/>
          <w:i/>
          <w:sz w:val="24"/>
          <w:szCs w:val="24"/>
        </w:rPr>
        <w:t>Leucaspius delineatus</w:t>
      </w:r>
      <w:r w:rsidR="008769FB" w:rsidRPr="008769FB">
        <w:rPr>
          <w:rFonts w:ascii="Times New Roman" w:hAnsi="Times New Roman" w:cs="Times New Roman"/>
          <w:sz w:val="24"/>
          <w:szCs w:val="24"/>
        </w:rPr>
        <w:t xml:space="preserve"> (Heckel, 1843). Aquatic Invasions 5:155-16</w:t>
      </w:r>
      <w:r w:rsidRPr="006D27B2">
        <w:rPr>
          <w:rFonts w:ascii="Times New Roman" w:hAnsi="Times New Roman" w:cs="Times New Roman"/>
          <w:sz w:val="24"/>
          <w:szCs w:val="24"/>
        </w:rPr>
        <w:t>1.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31. </w:t>
      </w:r>
      <w:r w:rsidR="006201E4" w:rsidRPr="006201E4">
        <w:rPr>
          <w:rFonts w:ascii="Times New Roman" w:hAnsi="Times New Roman" w:cs="Times New Roman"/>
          <w:sz w:val="24"/>
          <w:szCs w:val="24"/>
        </w:rPr>
        <w:t xml:space="preserve">van Kessel N, Dorenbosch M, Crombaghs B, et al. (2013) First record of Asian weather loach </w:t>
      </w:r>
      <w:r w:rsidR="006201E4" w:rsidRPr="006201E4">
        <w:rPr>
          <w:rFonts w:ascii="Times New Roman" w:hAnsi="Times New Roman" w:cs="Times New Roman"/>
          <w:i/>
          <w:sz w:val="24"/>
          <w:szCs w:val="24"/>
        </w:rPr>
        <w:t>Misgurnus anguillicaudatus</w:t>
      </w:r>
      <w:r w:rsidR="006201E4" w:rsidRPr="006201E4">
        <w:rPr>
          <w:rFonts w:ascii="Times New Roman" w:hAnsi="Times New Roman" w:cs="Times New Roman"/>
          <w:sz w:val="24"/>
          <w:szCs w:val="24"/>
        </w:rPr>
        <w:t xml:space="preserve"> (Cantor, 1842) in the River Meuse basin. BioInvasions Records 2:167-17</w:t>
      </w:r>
      <w:r w:rsidRPr="006D27B2">
        <w:rPr>
          <w:rFonts w:ascii="Times New Roman" w:hAnsi="Times New Roman" w:cs="Times New Roman"/>
          <w:sz w:val="24"/>
          <w:szCs w:val="24"/>
        </w:rPr>
        <w:t>1.</w:t>
      </w:r>
    </w:p>
    <w:p w:rsidR="00C6217B" w:rsidRPr="006D27B2" w:rsidRDefault="00C6217B" w:rsidP="006D27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7B2">
        <w:rPr>
          <w:rFonts w:ascii="Times New Roman" w:hAnsi="Times New Roman" w:cs="Times New Roman"/>
          <w:sz w:val="24"/>
          <w:szCs w:val="24"/>
        </w:rPr>
        <w:t xml:space="preserve">32. </w:t>
      </w:r>
      <w:r w:rsidR="006201E4" w:rsidRPr="006201E4">
        <w:rPr>
          <w:rFonts w:ascii="Times New Roman" w:hAnsi="Times New Roman" w:cs="Times New Roman"/>
          <w:sz w:val="24"/>
          <w:szCs w:val="24"/>
        </w:rPr>
        <w:t>Banks A, Wright L, Maclean IM, et al. (2009) Review of the status of introduced non-native waterbird species in the area of the African-Eurasian Waterbird Agreement: 2007 update. British Trust for Ornitholog</w:t>
      </w:r>
      <w:r w:rsidRPr="006D27B2">
        <w:rPr>
          <w:rFonts w:ascii="Times New Roman" w:hAnsi="Times New Roman" w:cs="Times New Roman"/>
          <w:sz w:val="24"/>
          <w:szCs w:val="24"/>
        </w:rPr>
        <w:t>y.</w:t>
      </w:r>
    </w:p>
    <w:p w:rsidR="00E6197A" w:rsidRDefault="00C6217B" w:rsidP="00711439">
      <w:pPr>
        <w:spacing w:line="360" w:lineRule="auto"/>
      </w:pPr>
      <w:r w:rsidRPr="006D27B2">
        <w:rPr>
          <w:rFonts w:ascii="Times New Roman" w:hAnsi="Times New Roman" w:cs="Times New Roman"/>
          <w:sz w:val="24"/>
          <w:szCs w:val="24"/>
        </w:rPr>
        <w:t>33. Wikimedia Foundation (201</w:t>
      </w:r>
      <w:r w:rsidR="00CA38C7">
        <w:rPr>
          <w:rFonts w:ascii="Times New Roman" w:hAnsi="Times New Roman" w:cs="Times New Roman"/>
          <w:sz w:val="24"/>
          <w:szCs w:val="24"/>
        </w:rPr>
        <w:t>6</w:t>
      </w:r>
      <w:r w:rsidRPr="006D27B2">
        <w:rPr>
          <w:rFonts w:ascii="Times New Roman" w:hAnsi="Times New Roman" w:cs="Times New Roman"/>
          <w:sz w:val="24"/>
          <w:szCs w:val="24"/>
        </w:rPr>
        <w:t xml:space="preserve">) Wikipedia: The Free Encyclopedia. http://en.wikipedia.org/wiki/Main_Page (accessed </w:t>
      </w:r>
      <w:r w:rsidR="00CA38C7">
        <w:rPr>
          <w:rFonts w:ascii="Times New Roman" w:hAnsi="Times New Roman" w:cs="Times New Roman"/>
          <w:sz w:val="24"/>
          <w:szCs w:val="24"/>
        </w:rPr>
        <w:t>2016</w:t>
      </w:r>
      <w:r w:rsidR="004E3559">
        <w:rPr>
          <w:rFonts w:ascii="Times New Roman" w:hAnsi="Times New Roman" w:cs="Times New Roman"/>
          <w:sz w:val="24"/>
          <w:szCs w:val="24"/>
        </w:rPr>
        <w:t>).</w:t>
      </w:r>
      <w:r w:rsidR="004A569C">
        <w:fldChar w:fldCharType="begin"/>
      </w:r>
      <w:r w:rsidR="004A569C">
        <w:instrText xml:space="preserve"> ADDIN EN.REFLIST </w:instrText>
      </w:r>
      <w:r w:rsidR="004A569C">
        <w:fldChar w:fldCharType="end"/>
      </w:r>
    </w:p>
    <w:sectPr w:rsidR="00E6197A" w:rsidSect="006D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6AB" w:rsidRDefault="008726AB" w:rsidP="00CC0FC9">
      <w:pPr>
        <w:spacing w:after="0" w:line="240" w:lineRule="auto"/>
      </w:pPr>
      <w:r>
        <w:separator/>
      </w:r>
    </w:p>
  </w:endnote>
  <w:endnote w:type="continuationSeparator" w:id="0">
    <w:p w:rsidR="008726AB" w:rsidRDefault="008726AB" w:rsidP="00CC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6AB" w:rsidRDefault="008726AB" w:rsidP="00CC0FC9">
      <w:pPr>
        <w:spacing w:after="0" w:line="240" w:lineRule="auto"/>
      </w:pPr>
      <w:r>
        <w:separator/>
      </w:r>
    </w:p>
  </w:footnote>
  <w:footnote w:type="continuationSeparator" w:id="0">
    <w:p w:rsidR="008726AB" w:rsidRDefault="008726AB" w:rsidP="00CC0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7063F"/>
    <w:multiLevelType w:val="hybridMultilevel"/>
    <w:tmpl w:val="8A601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a Zieritz">
    <w15:presenceInfo w15:providerId="Windows Live" w15:userId="10035970a774d9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Divers_Distrib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afrd9zeo5xdd9e9r0pvrezivd5wxxwwfarf&quot;&gt;General database&lt;record-ids&gt;&lt;item&gt;4323&lt;/item&gt;&lt;item&gt;4865&lt;/item&gt;&lt;item&gt;5363&lt;/item&gt;&lt;item&gt;5983&lt;/item&gt;&lt;item&gt;5987&lt;/item&gt;&lt;item&gt;5993&lt;/item&gt;&lt;item&gt;5994&lt;/item&gt;&lt;item&gt;5996&lt;/item&gt;&lt;item&gt;6012&lt;/item&gt;&lt;item&gt;6013&lt;/item&gt;&lt;item&gt;6014&lt;/item&gt;&lt;item&gt;6016&lt;/item&gt;&lt;item&gt;6017&lt;/item&gt;&lt;item&gt;6019&lt;/item&gt;&lt;item&gt;6025&lt;/item&gt;&lt;item&gt;6026&lt;/item&gt;&lt;item&gt;6027&lt;/item&gt;&lt;item&gt;6029&lt;/item&gt;&lt;item&gt;6043&lt;/item&gt;&lt;item&gt;6045&lt;/item&gt;&lt;item&gt;6046&lt;/item&gt;&lt;item&gt;6087&lt;/item&gt;&lt;item&gt;6088&lt;/item&gt;&lt;item&gt;6089&lt;/item&gt;&lt;item&gt;6090&lt;/item&gt;&lt;item&gt;6091&lt;/item&gt;&lt;item&gt;6092&lt;/item&gt;&lt;item&gt;6093&lt;/item&gt;&lt;item&gt;6094&lt;/item&gt;&lt;item&gt;6095&lt;/item&gt;&lt;item&gt;6103&lt;/item&gt;&lt;item&gt;6104&lt;/item&gt;&lt;item&gt;6202&lt;/item&gt;&lt;/record-ids&gt;&lt;/item&gt;&lt;/Libraries&gt;"/>
  </w:docVars>
  <w:rsids>
    <w:rsidRoot w:val="00E6197A"/>
    <w:rsid w:val="0000287A"/>
    <w:rsid w:val="00005C15"/>
    <w:rsid w:val="00020568"/>
    <w:rsid w:val="000314FB"/>
    <w:rsid w:val="000640E9"/>
    <w:rsid w:val="0008394F"/>
    <w:rsid w:val="00083C7F"/>
    <w:rsid w:val="00084811"/>
    <w:rsid w:val="00090C9D"/>
    <w:rsid w:val="00091229"/>
    <w:rsid w:val="000A5FC0"/>
    <w:rsid w:val="000A76E7"/>
    <w:rsid w:val="000B7578"/>
    <w:rsid w:val="000C75B1"/>
    <w:rsid w:val="000D24B8"/>
    <w:rsid w:val="0010080B"/>
    <w:rsid w:val="00101443"/>
    <w:rsid w:val="001069AE"/>
    <w:rsid w:val="00121D2D"/>
    <w:rsid w:val="00122765"/>
    <w:rsid w:val="00130422"/>
    <w:rsid w:val="00145476"/>
    <w:rsid w:val="001457C0"/>
    <w:rsid w:val="00146064"/>
    <w:rsid w:val="001503EB"/>
    <w:rsid w:val="001505DE"/>
    <w:rsid w:val="00153F7B"/>
    <w:rsid w:val="001555AB"/>
    <w:rsid w:val="00181543"/>
    <w:rsid w:val="00196E21"/>
    <w:rsid w:val="001A1271"/>
    <w:rsid w:val="001F40E0"/>
    <w:rsid w:val="001F6450"/>
    <w:rsid w:val="002132BE"/>
    <w:rsid w:val="00220403"/>
    <w:rsid w:val="0022464E"/>
    <w:rsid w:val="00225F2D"/>
    <w:rsid w:val="00230FB2"/>
    <w:rsid w:val="00231A53"/>
    <w:rsid w:val="00246266"/>
    <w:rsid w:val="00263480"/>
    <w:rsid w:val="00264267"/>
    <w:rsid w:val="00275F18"/>
    <w:rsid w:val="00287B66"/>
    <w:rsid w:val="00294B99"/>
    <w:rsid w:val="002B1DA8"/>
    <w:rsid w:val="002C49DF"/>
    <w:rsid w:val="002D4A24"/>
    <w:rsid w:val="002D6C6C"/>
    <w:rsid w:val="002D7FC4"/>
    <w:rsid w:val="002E3F59"/>
    <w:rsid w:val="00300F53"/>
    <w:rsid w:val="00300F72"/>
    <w:rsid w:val="00307F15"/>
    <w:rsid w:val="00364D29"/>
    <w:rsid w:val="00375A6B"/>
    <w:rsid w:val="00376D48"/>
    <w:rsid w:val="00377622"/>
    <w:rsid w:val="00385AC0"/>
    <w:rsid w:val="003949E1"/>
    <w:rsid w:val="003A35C0"/>
    <w:rsid w:val="003A6739"/>
    <w:rsid w:val="003D757C"/>
    <w:rsid w:val="003E02CC"/>
    <w:rsid w:val="003E53A6"/>
    <w:rsid w:val="003F40D9"/>
    <w:rsid w:val="00403FCC"/>
    <w:rsid w:val="0040401D"/>
    <w:rsid w:val="0042612D"/>
    <w:rsid w:val="00436AB7"/>
    <w:rsid w:val="00442747"/>
    <w:rsid w:val="0044472E"/>
    <w:rsid w:val="00473B55"/>
    <w:rsid w:val="00480741"/>
    <w:rsid w:val="004A569C"/>
    <w:rsid w:val="004B6023"/>
    <w:rsid w:val="004C4563"/>
    <w:rsid w:val="004C530F"/>
    <w:rsid w:val="004C6E34"/>
    <w:rsid w:val="004D5CA9"/>
    <w:rsid w:val="004E354A"/>
    <w:rsid w:val="004E3559"/>
    <w:rsid w:val="004E7E4A"/>
    <w:rsid w:val="00502423"/>
    <w:rsid w:val="0050347B"/>
    <w:rsid w:val="0050448E"/>
    <w:rsid w:val="005214B1"/>
    <w:rsid w:val="005223C7"/>
    <w:rsid w:val="00522913"/>
    <w:rsid w:val="005263CA"/>
    <w:rsid w:val="00527985"/>
    <w:rsid w:val="00540917"/>
    <w:rsid w:val="005516F1"/>
    <w:rsid w:val="0055359D"/>
    <w:rsid w:val="00553F92"/>
    <w:rsid w:val="00567662"/>
    <w:rsid w:val="00572AD1"/>
    <w:rsid w:val="00573DD2"/>
    <w:rsid w:val="005807EF"/>
    <w:rsid w:val="0058436A"/>
    <w:rsid w:val="005B03B1"/>
    <w:rsid w:val="005B1CD0"/>
    <w:rsid w:val="005C645B"/>
    <w:rsid w:val="005D760A"/>
    <w:rsid w:val="005E000F"/>
    <w:rsid w:val="005E6EC6"/>
    <w:rsid w:val="006030F7"/>
    <w:rsid w:val="006201E4"/>
    <w:rsid w:val="0063485E"/>
    <w:rsid w:val="0063611D"/>
    <w:rsid w:val="00636AE4"/>
    <w:rsid w:val="006445F8"/>
    <w:rsid w:val="00644DF7"/>
    <w:rsid w:val="00654251"/>
    <w:rsid w:val="00655E45"/>
    <w:rsid w:val="006561F2"/>
    <w:rsid w:val="006630C1"/>
    <w:rsid w:val="006753E9"/>
    <w:rsid w:val="00680DE7"/>
    <w:rsid w:val="006A25BA"/>
    <w:rsid w:val="006A3224"/>
    <w:rsid w:val="006B171F"/>
    <w:rsid w:val="006B1739"/>
    <w:rsid w:val="006B27EE"/>
    <w:rsid w:val="006C12B3"/>
    <w:rsid w:val="006D27B2"/>
    <w:rsid w:val="006E69C2"/>
    <w:rsid w:val="006F3D6B"/>
    <w:rsid w:val="006F5D9B"/>
    <w:rsid w:val="006F6E5D"/>
    <w:rsid w:val="007108C9"/>
    <w:rsid w:val="00711439"/>
    <w:rsid w:val="00725943"/>
    <w:rsid w:val="00741A8A"/>
    <w:rsid w:val="00763527"/>
    <w:rsid w:val="007848A9"/>
    <w:rsid w:val="007B4E8E"/>
    <w:rsid w:val="007C55F2"/>
    <w:rsid w:val="007D521D"/>
    <w:rsid w:val="007E428C"/>
    <w:rsid w:val="007F7DCD"/>
    <w:rsid w:val="00817252"/>
    <w:rsid w:val="0083740F"/>
    <w:rsid w:val="00837DEF"/>
    <w:rsid w:val="00840EAB"/>
    <w:rsid w:val="00850AF2"/>
    <w:rsid w:val="00863FF7"/>
    <w:rsid w:val="00864FEF"/>
    <w:rsid w:val="00865663"/>
    <w:rsid w:val="008726AB"/>
    <w:rsid w:val="008769FB"/>
    <w:rsid w:val="00876D20"/>
    <w:rsid w:val="0088224F"/>
    <w:rsid w:val="00885A94"/>
    <w:rsid w:val="00887854"/>
    <w:rsid w:val="008C7940"/>
    <w:rsid w:val="008D706F"/>
    <w:rsid w:val="008F10DB"/>
    <w:rsid w:val="0091755F"/>
    <w:rsid w:val="00922D9D"/>
    <w:rsid w:val="0094101B"/>
    <w:rsid w:val="00963F5A"/>
    <w:rsid w:val="00976B39"/>
    <w:rsid w:val="00981D1C"/>
    <w:rsid w:val="00997601"/>
    <w:rsid w:val="009A3800"/>
    <w:rsid w:val="009B79D3"/>
    <w:rsid w:val="009C49D4"/>
    <w:rsid w:val="009C64F1"/>
    <w:rsid w:val="009D0489"/>
    <w:rsid w:val="009D3EB0"/>
    <w:rsid w:val="009E52FF"/>
    <w:rsid w:val="009F4C66"/>
    <w:rsid w:val="009F7323"/>
    <w:rsid w:val="00A008AD"/>
    <w:rsid w:val="00A217E7"/>
    <w:rsid w:val="00A24222"/>
    <w:rsid w:val="00A40620"/>
    <w:rsid w:val="00A412AA"/>
    <w:rsid w:val="00A53E35"/>
    <w:rsid w:val="00A60F26"/>
    <w:rsid w:val="00A6599E"/>
    <w:rsid w:val="00AA1FC2"/>
    <w:rsid w:val="00AB09C9"/>
    <w:rsid w:val="00AB71A3"/>
    <w:rsid w:val="00AC1FFE"/>
    <w:rsid w:val="00AC22CA"/>
    <w:rsid w:val="00AE26B8"/>
    <w:rsid w:val="00AF6BF3"/>
    <w:rsid w:val="00B00638"/>
    <w:rsid w:val="00B120DC"/>
    <w:rsid w:val="00B35192"/>
    <w:rsid w:val="00B378B1"/>
    <w:rsid w:val="00B45638"/>
    <w:rsid w:val="00B8796C"/>
    <w:rsid w:val="00BA0762"/>
    <w:rsid w:val="00BB0E71"/>
    <w:rsid w:val="00BD7BF8"/>
    <w:rsid w:val="00BE2F38"/>
    <w:rsid w:val="00BF1860"/>
    <w:rsid w:val="00BF20FC"/>
    <w:rsid w:val="00BF4E31"/>
    <w:rsid w:val="00C178F2"/>
    <w:rsid w:val="00C22FA3"/>
    <w:rsid w:val="00C25E90"/>
    <w:rsid w:val="00C43247"/>
    <w:rsid w:val="00C52CF6"/>
    <w:rsid w:val="00C54A6B"/>
    <w:rsid w:val="00C61C80"/>
    <w:rsid w:val="00C6217B"/>
    <w:rsid w:val="00C73058"/>
    <w:rsid w:val="00C73B90"/>
    <w:rsid w:val="00C821D6"/>
    <w:rsid w:val="00C840AA"/>
    <w:rsid w:val="00C975C1"/>
    <w:rsid w:val="00CA38C7"/>
    <w:rsid w:val="00CB296F"/>
    <w:rsid w:val="00CC0FC9"/>
    <w:rsid w:val="00CC1FFD"/>
    <w:rsid w:val="00CD5BD3"/>
    <w:rsid w:val="00CE6716"/>
    <w:rsid w:val="00CF2037"/>
    <w:rsid w:val="00D118C1"/>
    <w:rsid w:val="00D13477"/>
    <w:rsid w:val="00D13888"/>
    <w:rsid w:val="00D23B48"/>
    <w:rsid w:val="00D30EE7"/>
    <w:rsid w:val="00D644C3"/>
    <w:rsid w:val="00D64633"/>
    <w:rsid w:val="00D64EB0"/>
    <w:rsid w:val="00D84874"/>
    <w:rsid w:val="00D949DE"/>
    <w:rsid w:val="00D961F0"/>
    <w:rsid w:val="00DA1C6E"/>
    <w:rsid w:val="00DA7500"/>
    <w:rsid w:val="00DC2A5B"/>
    <w:rsid w:val="00DC2EC2"/>
    <w:rsid w:val="00DF0328"/>
    <w:rsid w:val="00E0323E"/>
    <w:rsid w:val="00E14C8E"/>
    <w:rsid w:val="00E17F34"/>
    <w:rsid w:val="00E219E5"/>
    <w:rsid w:val="00E25B67"/>
    <w:rsid w:val="00E25FA6"/>
    <w:rsid w:val="00E27118"/>
    <w:rsid w:val="00E530C2"/>
    <w:rsid w:val="00E602F1"/>
    <w:rsid w:val="00E6197A"/>
    <w:rsid w:val="00E92EB5"/>
    <w:rsid w:val="00E93C6E"/>
    <w:rsid w:val="00EA4F6D"/>
    <w:rsid w:val="00EC07DE"/>
    <w:rsid w:val="00EC5A18"/>
    <w:rsid w:val="00ED409F"/>
    <w:rsid w:val="00EE011F"/>
    <w:rsid w:val="00EE1619"/>
    <w:rsid w:val="00EE63B4"/>
    <w:rsid w:val="00EF4C2E"/>
    <w:rsid w:val="00F163E9"/>
    <w:rsid w:val="00F22F63"/>
    <w:rsid w:val="00F241E2"/>
    <w:rsid w:val="00F257B9"/>
    <w:rsid w:val="00F272FF"/>
    <w:rsid w:val="00F3564B"/>
    <w:rsid w:val="00F54D07"/>
    <w:rsid w:val="00F60945"/>
    <w:rsid w:val="00F73540"/>
    <w:rsid w:val="00F91556"/>
    <w:rsid w:val="00FB4BB5"/>
    <w:rsid w:val="00FC3810"/>
    <w:rsid w:val="00FC46EF"/>
    <w:rsid w:val="00FC4D4F"/>
    <w:rsid w:val="00FD58F5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1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DC2EC2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2EC2"/>
    <w:rPr>
      <w:color w:val="954F72"/>
      <w:u w:val="single"/>
    </w:rPr>
  </w:style>
  <w:style w:type="paragraph" w:customStyle="1" w:styleId="font5">
    <w:name w:val="font5"/>
    <w:basedOn w:val="Standaard"/>
    <w:rsid w:val="00DC2EC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GB"/>
    </w:rPr>
  </w:style>
  <w:style w:type="paragraph" w:customStyle="1" w:styleId="font6">
    <w:name w:val="font6"/>
    <w:basedOn w:val="Standaard"/>
    <w:rsid w:val="00DC2EC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GB"/>
    </w:rPr>
  </w:style>
  <w:style w:type="paragraph" w:customStyle="1" w:styleId="font7">
    <w:name w:val="font7"/>
    <w:basedOn w:val="Standaard"/>
    <w:rsid w:val="00DC2EC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GB"/>
    </w:rPr>
  </w:style>
  <w:style w:type="paragraph" w:customStyle="1" w:styleId="font8">
    <w:name w:val="font8"/>
    <w:basedOn w:val="Standaard"/>
    <w:rsid w:val="00DC2EC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GB"/>
    </w:rPr>
  </w:style>
  <w:style w:type="paragraph" w:customStyle="1" w:styleId="xl64">
    <w:name w:val="xl6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5">
    <w:name w:val="xl6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6">
    <w:name w:val="xl6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7">
    <w:name w:val="xl6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8">
    <w:name w:val="xl6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9">
    <w:name w:val="xl69"/>
    <w:basedOn w:val="Standaard"/>
    <w:rsid w:val="00DC2EC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0">
    <w:name w:val="xl70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1">
    <w:name w:val="xl7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2">
    <w:name w:val="xl7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3">
    <w:name w:val="xl7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4">
    <w:name w:val="xl7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5">
    <w:name w:val="xl7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GB"/>
    </w:rPr>
  </w:style>
  <w:style w:type="paragraph" w:customStyle="1" w:styleId="xl76">
    <w:name w:val="xl7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7">
    <w:name w:val="xl7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8">
    <w:name w:val="xl7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9">
    <w:name w:val="xl7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80">
    <w:name w:val="xl8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81">
    <w:name w:val="xl8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2">
    <w:name w:val="xl8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3">
    <w:name w:val="xl8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4">
    <w:name w:val="xl8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5">
    <w:name w:val="xl85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6">
    <w:name w:val="xl8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87">
    <w:name w:val="xl87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88">
    <w:name w:val="xl8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GB"/>
    </w:rPr>
  </w:style>
  <w:style w:type="paragraph" w:customStyle="1" w:styleId="xl89">
    <w:name w:val="xl8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0">
    <w:name w:val="xl9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1">
    <w:name w:val="xl9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2">
    <w:name w:val="xl9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3">
    <w:name w:val="xl93"/>
    <w:basedOn w:val="Standaard"/>
    <w:rsid w:val="00DC2EC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4">
    <w:name w:val="xl94"/>
    <w:basedOn w:val="Standaard"/>
    <w:rsid w:val="00DC2EC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5">
    <w:name w:val="xl95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6">
    <w:name w:val="xl96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7">
    <w:name w:val="xl97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98">
    <w:name w:val="xl98"/>
    <w:basedOn w:val="Standaard"/>
    <w:rsid w:val="00DC2EC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9">
    <w:name w:val="xl9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FF0000"/>
      <w:sz w:val="24"/>
      <w:szCs w:val="24"/>
      <w:lang w:eastAsia="en-GB"/>
    </w:rPr>
  </w:style>
  <w:style w:type="paragraph" w:customStyle="1" w:styleId="xl100">
    <w:name w:val="xl100"/>
    <w:basedOn w:val="Standaard"/>
    <w:rsid w:val="00DC2EC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01">
    <w:name w:val="xl10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en-GB"/>
    </w:rPr>
  </w:style>
  <w:style w:type="paragraph" w:customStyle="1" w:styleId="xl102">
    <w:name w:val="xl10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3">
    <w:name w:val="xl10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4">
    <w:name w:val="xl10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5">
    <w:name w:val="xl10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6">
    <w:name w:val="xl106"/>
    <w:basedOn w:val="Standaard"/>
    <w:rsid w:val="00DC2EC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7">
    <w:name w:val="xl107"/>
    <w:basedOn w:val="Standaard"/>
    <w:rsid w:val="00DC2EC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8">
    <w:name w:val="xl108"/>
    <w:basedOn w:val="Standaard"/>
    <w:rsid w:val="00DC2EC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9">
    <w:name w:val="xl109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10">
    <w:name w:val="xl110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11">
    <w:name w:val="xl111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12">
    <w:name w:val="xl11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13">
    <w:name w:val="xl11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14">
    <w:name w:val="xl11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15">
    <w:name w:val="xl11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FF0000"/>
      <w:sz w:val="24"/>
      <w:szCs w:val="24"/>
      <w:lang w:eastAsia="en-GB"/>
    </w:rPr>
  </w:style>
  <w:style w:type="paragraph" w:customStyle="1" w:styleId="xl116">
    <w:name w:val="xl11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17">
    <w:name w:val="xl11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18">
    <w:name w:val="xl118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19">
    <w:name w:val="xl119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20">
    <w:name w:val="xl12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21">
    <w:name w:val="xl12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2">
    <w:name w:val="xl122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3">
    <w:name w:val="xl123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4">
    <w:name w:val="xl12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5">
    <w:name w:val="xl12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6">
    <w:name w:val="xl12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7">
    <w:name w:val="xl12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8">
    <w:name w:val="xl12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9">
    <w:name w:val="xl12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30">
    <w:name w:val="xl13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31">
    <w:name w:val="xl13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2">
    <w:name w:val="xl13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3">
    <w:name w:val="xl13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4">
    <w:name w:val="xl13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5">
    <w:name w:val="xl13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6">
    <w:name w:val="xl13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37">
    <w:name w:val="xl13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38">
    <w:name w:val="xl13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39">
    <w:name w:val="xl139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0">
    <w:name w:val="xl14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1">
    <w:name w:val="xl14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2">
    <w:name w:val="xl14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3">
    <w:name w:val="xl14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4">
    <w:name w:val="xl14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4"/>
      <w:szCs w:val="24"/>
      <w:lang w:eastAsia="en-GB"/>
    </w:rPr>
  </w:style>
  <w:style w:type="paragraph" w:customStyle="1" w:styleId="xl145">
    <w:name w:val="xl14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46">
    <w:name w:val="xl14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47">
    <w:name w:val="xl14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48">
    <w:name w:val="xl14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49">
    <w:name w:val="xl149"/>
    <w:basedOn w:val="Standaard"/>
    <w:rsid w:val="00DC2EC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50">
    <w:name w:val="xl15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51">
    <w:name w:val="xl15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0000"/>
      <w:sz w:val="24"/>
      <w:szCs w:val="24"/>
      <w:lang w:eastAsia="en-GB"/>
    </w:rPr>
  </w:style>
  <w:style w:type="paragraph" w:customStyle="1" w:styleId="xl152">
    <w:name w:val="xl15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53">
    <w:name w:val="xl15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54">
    <w:name w:val="xl15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55">
    <w:name w:val="xl15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56">
    <w:name w:val="xl15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57">
    <w:name w:val="xl15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58">
    <w:name w:val="xl15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59">
    <w:name w:val="xl15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GB"/>
    </w:rPr>
  </w:style>
  <w:style w:type="paragraph" w:customStyle="1" w:styleId="xl160">
    <w:name w:val="xl16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61">
    <w:name w:val="xl16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62">
    <w:name w:val="xl16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63">
    <w:name w:val="xl163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64">
    <w:name w:val="xl16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65">
    <w:name w:val="xl165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66">
    <w:name w:val="xl16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67">
    <w:name w:val="xl167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68">
    <w:name w:val="xl16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24"/>
      <w:szCs w:val="24"/>
      <w:lang w:eastAsia="en-GB"/>
    </w:rPr>
  </w:style>
  <w:style w:type="paragraph" w:customStyle="1" w:styleId="xl169">
    <w:name w:val="xl169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24"/>
      <w:szCs w:val="24"/>
      <w:lang w:eastAsia="en-GB"/>
    </w:rPr>
  </w:style>
  <w:style w:type="paragraph" w:customStyle="1" w:styleId="xl170">
    <w:name w:val="xl17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71">
    <w:name w:val="xl17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72">
    <w:name w:val="xl172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73">
    <w:name w:val="xl17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24"/>
      <w:szCs w:val="24"/>
      <w:lang w:eastAsia="en-GB"/>
    </w:rPr>
  </w:style>
  <w:style w:type="paragraph" w:customStyle="1" w:styleId="xl174">
    <w:name w:val="xl174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24"/>
      <w:szCs w:val="24"/>
      <w:lang w:eastAsia="en-GB"/>
    </w:rPr>
  </w:style>
  <w:style w:type="paragraph" w:customStyle="1" w:styleId="xl175">
    <w:name w:val="xl17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76">
    <w:name w:val="xl17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styleId="Lijstalinea">
    <w:name w:val="List Paragraph"/>
    <w:basedOn w:val="Standaard"/>
    <w:uiPriority w:val="34"/>
    <w:qFormat/>
    <w:rsid w:val="00020568"/>
    <w:pPr>
      <w:ind w:left="720"/>
      <w:contextualSpacing/>
    </w:pPr>
  </w:style>
  <w:style w:type="paragraph" w:customStyle="1" w:styleId="EndNoteBibliographyTitle">
    <w:name w:val="EndNote Bibliography Title"/>
    <w:basedOn w:val="Standaard"/>
    <w:link w:val="EndNoteBibliographyTitleChar"/>
    <w:rsid w:val="004A569C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4A569C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4A569C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ardalinea-lettertype"/>
    <w:link w:val="EndNoteBibliography"/>
    <w:rsid w:val="004A569C"/>
    <w:rPr>
      <w:rFonts w:ascii="Calibri" w:hAnsi="Calibri"/>
      <w:noProof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64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4FEF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CC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FC9"/>
  </w:style>
  <w:style w:type="paragraph" w:styleId="Voettekst">
    <w:name w:val="footer"/>
    <w:basedOn w:val="Standaard"/>
    <w:link w:val="VoettekstChar"/>
    <w:uiPriority w:val="99"/>
    <w:unhideWhenUsed/>
    <w:rsid w:val="00CC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1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DC2EC2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2EC2"/>
    <w:rPr>
      <w:color w:val="954F72"/>
      <w:u w:val="single"/>
    </w:rPr>
  </w:style>
  <w:style w:type="paragraph" w:customStyle="1" w:styleId="font5">
    <w:name w:val="font5"/>
    <w:basedOn w:val="Standaard"/>
    <w:rsid w:val="00DC2EC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GB"/>
    </w:rPr>
  </w:style>
  <w:style w:type="paragraph" w:customStyle="1" w:styleId="font6">
    <w:name w:val="font6"/>
    <w:basedOn w:val="Standaard"/>
    <w:rsid w:val="00DC2EC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GB"/>
    </w:rPr>
  </w:style>
  <w:style w:type="paragraph" w:customStyle="1" w:styleId="font7">
    <w:name w:val="font7"/>
    <w:basedOn w:val="Standaard"/>
    <w:rsid w:val="00DC2EC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GB"/>
    </w:rPr>
  </w:style>
  <w:style w:type="paragraph" w:customStyle="1" w:styleId="font8">
    <w:name w:val="font8"/>
    <w:basedOn w:val="Standaard"/>
    <w:rsid w:val="00DC2EC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GB"/>
    </w:rPr>
  </w:style>
  <w:style w:type="paragraph" w:customStyle="1" w:styleId="xl64">
    <w:name w:val="xl6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5">
    <w:name w:val="xl6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6">
    <w:name w:val="xl6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7">
    <w:name w:val="xl6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8">
    <w:name w:val="xl6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69">
    <w:name w:val="xl69"/>
    <w:basedOn w:val="Standaard"/>
    <w:rsid w:val="00DC2EC2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0">
    <w:name w:val="xl70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1">
    <w:name w:val="xl7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2">
    <w:name w:val="xl7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3">
    <w:name w:val="xl7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74">
    <w:name w:val="xl7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5">
    <w:name w:val="xl7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GB"/>
    </w:rPr>
  </w:style>
  <w:style w:type="paragraph" w:customStyle="1" w:styleId="xl76">
    <w:name w:val="xl7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7">
    <w:name w:val="xl7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8">
    <w:name w:val="xl7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79">
    <w:name w:val="xl7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80">
    <w:name w:val="xl8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81">
    <w:name w:val="xl8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2">
    <w:name w:val="xl8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3">
    <w:name w:val="xl8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4">
    <w:name w:val="xl8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5">
    <w:name w:val="xl85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86">
    <w:name w:val="xl8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87">
    <w:name w:val="xl87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88">
    <w:name w:val="xl8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GB"/>
    </w:rPr>
  </w:style>
  <w:style w:type="paragraph" w:customStyle="1" w:styleId="xl89">
    <w:name w:val="xl8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0">
    <w:name w:val="xl9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1">
    <w:name w:val="xl9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2">
    <w:name w:val="xl9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3">
    <w:name w:val="xl93"/>
    <w:basedOn w:val="Standaard"/>
    <w:rsid w:val="00DC2EC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4">
    <w:name w:val="xl94"/>
    <w:basedOn w:val="Standaard"/>
    <w:rsid w:val="00DC2EC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5">
    <w:name w:val="xl95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6">
    <w:name w:val="xl96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7">
    <w:name w:val="xl97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98">
    <w:name w:val="xl98"/>
    <w:basedOn w:val="Standaard"/>
    <w:rsid w:val="00DC2EC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99">
    <w:name w:val="xl9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FF0000"/>
      <w:sz w:val="24"/>
      <w:szCs w:val="24"/>
      <w:lang w:eastAsia="en-GB"/>
    </w:rPr>
  </w:style>
  <w:style w:type="paragraph" w:customStyle="1" w:styleId="xl100">
    <w:name w:val="xl100"/>
    <w:basedOn w:val="Standaard"/>
    <w:rsid w:val="00DC2EC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01">
    <w:name w:val="xl10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en-GB"/>
    </w:rPr>
  </w:style>
  <w:style w:type="paragraph" w:customStyle="1" w:styleId="xl102">
    <w:name w:val="xl10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3">
    <w:name w:val="xl10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4">
    <w:name w:val="xl10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5">
    <w:name w:val="xl10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6">
    <w:name w:val="xl106"/>
    <w:basedOn w:val="Standaard"/>
    <w:rsid w:val="00DC2EC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7">
    <w:name w:val="xl107"/>
    <w:basedOn w:val="Standaard"/>
    <w:rsid w:val="00DC2EC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8">
    <w:name w:val="xl108"/>
    <w:basedOn w:val="Standaard"/>
    <w:rsid w:val="00DC2EC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09">
    <w:name w:val="xl109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10">
    <w:name w:val="xl110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11">
    <w:name w:val="xl111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12">
    <w:name w:val="xl11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13">
    <w:name w:val="xl11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14">
    <w:name w:val="xl11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15">
    <w:name w:val="xl11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FF0000"/>
      <w:sz w:val="24"/>
      <w:szCs w:val="24"/>
      <w:lang w:eastAsia="en-GB"/>
    </w:rPr>
  </w:style>
  <w:style w:type="paragraph" w:customStyle="1" w:styleId="xl116">
    <w:name w:val="xl11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17">
    <w:name w:val="xl11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18">
    <w:name w:val="xl118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19">
    <w:name w:val="xl119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20">
    <w:name w:val="xl12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21">
    <w:name w:val="xl12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2">
    <w:name w:val="xl122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3">
    <w:name w:val="xl123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4">
    <w:name w:val="xl12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5">
    <w:name w:val="xl12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6">
    <w:name w:val="xl12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7">
    <w:name w:val="xl12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8">
    <w:name w:val="xl12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29">
    <w:name w:val="xl12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30">
    <w:name w:val="xl13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31">
    <w:name w:val="xl13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2">
    <w:name w:val="xl13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3">
    <w:name w:val="xl13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4">
    <w:name w:val="xl13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5">
    <w:name w:val="xl13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36">
    <w:name w:val="xl13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37">
    <w:name w:val="xl13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38">
    <w:name w:val="xl13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39">
    <w:name w:val="xl139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0">
    <w:name w:val="xl14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1">
    <w:name w:val="xl14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2">
    <w:name w:val="xl14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3">
    <w:name w:val="xl14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color w:val="FF0000"/>
      <w:sz w:val="24"/>
      <w:szCs w:val="24"/>
      <w:lang w:eastAsia="en-GB"/>
    </w:rPr>
  </w:style>
  <w:style w:type="paragraph" w:customStyle="1" w:styleId="xl144">
    <w:name w:val="xl14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4"/>
      <w:szCs w:val="24"/>
      <w:lang w:eastAsia="en-GB"/>
    </w:rPr>
  </w:style>
  <w:style w:type="paragraph" w:customStyle="1" w:styleId="xl145">
    <w:name w:val="xl14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46">
    <w:name w:val="xl14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47">
    <w:name w:val="xl14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48">
    <w:name w:val="xl14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49">
    <w:name w:val="xl149"/>
    <w:basedOn w:val="Standaard"/>
    <w:rsid w:val="00DC2EC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50">
    <w:name w:val="xl15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51">
    <w:name w:val="xl15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0000"/>
      <w:sz w:val="24"/>
      <w:szCs w:val="24"/>
      <w:lang w:eastAsia="en-GB"/>
    </w:rPr>
  </w:style>
  <w:style w:type="paragraph" w:customStyle="1" w:styleId="xl152">
    <w:name w:val="xl15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53">
    <w:name w:val="xl15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paragraph" w:customStyle="1" w:styleId="xl154">
    <w:name w:val="xl15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55">
    <w:name w:val="xl15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56">
    <w:name w:val="xl15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GB"/>
    </w:rPr>
  </w:style>
  <w:style w:type="paragraph" w:customStyle="1" w:styleId="xl157">
    <w:name w:val="xl157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58">
    <w:name w:val="xl15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59">
    <w:name w:val="xl159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GB"/>
    </w:rPr>
  </w:style>
  <w:style w:type="paragraph" w:customStyle="1" w:styleId="xl160">
    <w:name w:val="xl16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xl161">
    <w:name w:val="xl16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62">
    <w:name w:val="xl162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63">
    <w:name w:val="xl163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64">
    <w:name w:val="xl164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65">
    <w:name w:val="xl165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66">
    <w:name w:val="xl16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67">
    <w:name w:val="xl167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customStyle="1" w:styleId="xl168">
    <w:name w:val="xl168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24"/>
      <w:szCs w:val="24"/>
      <w:lang w:eastAsia="en-GB"/>
    </w:rPr>
  </w:style>
  <w:style w:type="paragraph" w:customStyle="1" w:styleId="xl169">
    <w:name w:val="xl169"/>
    <w:basedOn w:val="Standaard"/>
    <w:rsid w:val="00DC2E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24"/>
      <w:szCs w:val="24"/>
      <w:lang w:eastAsia="en-GB"/>
    </w:rPr>
  </w:style>
  <w:style w:type="paragraph" w:customStyle="1" w:styleId="xl170">
    <w:name w:val="xl170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71">
    <w:name w:val="xl171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72">
    <w:name w:val="xl172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73">
    <w:name w:val="xl173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24"/>
      <w:szCs w:val="24"/>
      <w:lang w:eastAsia="en-GB"/>
    </w:rPr>
  </w:style>
  <w:style w:type="paragraph" w:customStyle="1" w:styleId="xl174">
    <w:name w:val="xl174"/>
    <w:basedOn w:val="Standaard"/>
    <w:rsid w:val="00DC2EC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24"/>
      <w:szCs w:val="24"/>
      <w:lang w:eastAsia="en-GB"/>
    </w:rPr>
  </w:style>
  <w:style w:type="paragraph" w:customStyle="1" w:styleId="xl175">
    <w:name w:val="xl175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xl176">
    <w:name w:val="xl176"/>
    <w:basedOn w:val="Standaard"/>
    <w:rsid w:val="00DC2E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styleId="Lijstalinea">
    <w:name w:val="List Paragraph"/>
    <w:basedOn w:val="Standaard"/>
    <w:uiPriority w:val="34"/>
    <w:qFormat/>
    <w:rsid w:val="00020568"/>
    <w:pPr>
      <w:ind w:left="720"/>
      <w:contextualSpacing/>
    </w:pPr>
  </w:style>
  <w:style w:type="paragraph" w:customStyle="1" w:styleId="EndNoteBibliographyTitle">
    <w:name w:val="EndNote Bibliography Title"/>
    <w:basedOn w:val="Standaard"/>
    <w:link w:val="EndNoteBibliographyTitleChar"/>
    <w:rsid w:val="004A569C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4A569C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4A569C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ardalinea-lettertype"/>
    <w:link w:val="EndNoteBibliography"/>
    <w:rsid w:val="004A569C"/>
    <w:rPr>
      <w:rFonts w:ascii="Calibri" w:hAnsi="Calibri"/>
      <w:noProof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64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4FEF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CC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FC9"/>
  </w:style>
  <w:style w:type="paragraph" w:styleId="Voettekst">
    <w:name w:val="footer"/>
    <w:basedOn w:val="Standaard"/>
    <w:link w:val="VoettekstChar"/>
    <w:uiPriority w:val="99"/>
    <w:unhideWhenUsed/>
    <w:rsid w:val="00CC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6260</Words>
  <Characters>34431</Characters>
  <Application>Microsoft Office Word</Application>
  <DocSecurity>0</DocSecurity>
  <Lines>286</Lines>
  <Paragraphs>81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INBO</Company>
  <LinksUpToDate>false</LinksUpToDate>
  <CharactersWithSpaces>40610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Zieritz</dc:creator>
  <cp:lastModifiedBy>REYSERHOVE, Lien</cp:lastModifiedBy>
  <cp:revision>2</cp:revision>
  <dcterms:created xsi:type="dcterms:W3CDTF">2018-05-15T10:06:00Z</dcterms:created>
  <dcterms:modified xsi:type="dcterms:W3CDTF">2018-05-15T10:06:00Z</dcterms:modified>
</cp:coreProperties>
</file>